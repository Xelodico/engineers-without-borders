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787A5" w14:textId="4D664A4F" w:rsidR="00421EA4" w:rsidRPr="004E513B" w:rsidRDefault="6C72B539" w:rsidP="0CE47B36">
      <w:pPr>
        <w:jc w:val="center"/>
        <w:rPr>
          <w:rStyle w:val="BookTitle"/>
        </w:rPr>
      </w:pPr>
      <w:r w:rsidRPr="004E513B">
        <w:rPr>
          <w:rStyle w:val="BookTitle"/>
        </w:rPr>
        <w:t>EWB PDF Report</w:t>
      </w:r>
      <w:r w:rsidR="00D46FEE">
        <w:rPr>
          <w:rStyle w:val="BookTitle"/>
        </w:rPr>
        <w:t xml:space="preserve"> </w:t>
      </w:r>
      <w:r w:rsidR="00CB148C">
        <w:rPr>
          <w:rStyle w:val="BookTitle"/>
        </w:rPr>
        <w:t>–</w:t>
      </w:r>
      <w:r w:rsidR="00D46FEE">
        <w:rPr>
          <w:rStyle w:val="BookTitle"/>
        </w:rPr>
        <w:t xml:space="preserve"> </w:t>
      </w:r>
      <w:r w:rsidR="00CB148C">
        <w:rPr>
          <w:rStyle w:val="BookTitle"/>
        </w:rPr>
        <w:t>Team 2</w:t>
      </w:r>
    </w:p>
    <w:p w14:paraId="7915D1A7" w14:textId="34191C10" w:rsidR="0098674D" w:rsidRDefault="0098674D" w:rsidP="0098674D">
      <w:pPr>
        <w:pStyle w:val="Heading1"/>
      </w:pPr>
      <w:r>
        <w:t>Peer Assessment 1</w:t>
      </w:r>
    </w:p>
    <w:p w14:paraId="2922B0C0" w14:textId="48324728" w:rsidR="450A2F0A" w:rsidRDefault="450A2F0A">
      <w:r>
        <w:br w:type="page"/>
      </w:r>
    </w:p>
    <w:p w14:paraId="47319C5E" w14:textId="5D314900" w:rsidR="004E2D10" w:rsidRDefault="004E2D10" w:rsidP="007627AF">
      <w:pPr>
        <w:pStyle w:val="Heading1"/>
      </w:pPr>
      <w:r>
        <w:lastRenderedPageBreak/>
        <w:t>Real-world problem and proposed solution</w:t>
      </w:r>
    </w:p>
    <w:p w14:paraId="2B52CDBA" w14:textId="7BEF7B8C" w:rsidR="65CE4D85" w:rsidRDefault="65CE4D85" w:rsidP="450A2F0A">
      <w:pPr>
        <w:rPr>
          <w:sz w:val="20"/>
          <w:szCs w:val="20"/>
        </w:rPr>
      </w:pPr>
      <w:r w:rsidRPr="450A2F0A">
        <w:rPr>
          <w:sz w:val="20"/>
          <w:szCs w:val="20"/>
        </w:rPr>
        <w:t>[Princip</w:t>
      </w:r>
      <w:r w:rsidR="003C21AA">
        <w:rPr>
          <w:sz w:val="20"/>
          <w:szCs w:val="20"/>
        </w:rPr>
        <w:t>al</w:t>
      </w:r>
      <w:r w:rsidRPr="450A2F0A">
        <w:rPr>
          <w:sz w:val="20"/>
          <w:szCs w:val="20"/>
        </w:rPr>
        <w:t>: I.E]</w:t>
      </w:r>
    </w:p>
    <w:p w14:paraId="54665B7A" w14:textId="3088030C" w:rsidR="28B3E8E3" w:rsidRDefault="411AC9B6">
      <w:r>
        <w:t>The quality of roads is very important to an economically developing area, as infrastructure facilitates t</w:t>
      </w:r>
      <w:r w:rsidR="2AC14F64">
        <w:t>he efficient transport of both people and goods. Problems arise, then, w</w:t>
      </w:r>
      <w:r w:rsidR="0C3DA77A">
        <w:t>hen</w:t>
      </w:r>
      <w:r w:rsidR="2AC14F64">
        <w:t xml:space="preserve"> </w:t>
      </w:r>
      <w:r w:rsidR="026CAAED">
        <w:t xml:space="preserve">the </w:t>
      </w:r>
      <w:r w:rsidR="2AC14F64">
        <w:t>quality and general state of infrastructure falls</w:t>
      </w:r>
      <w:r w:rsidR="673A8337">
        <w:t>,</w:t>
      </w:r>
      <w:r w:rsidR="735F6049">
        <w:t xml:space="preserve"> and </w:t>
      </w:r>
      <w:r w:rsidR="74A37278">
        <w:t xml:space="preserve">damage </w:t>
      </w:r>
      <w:r w:rsidR="28B3E8E3">
        <w:t xml:space="preserve">from the elements is left to accrue over time due to lack of maintenance. </w:t>
      </w:r>
      <w:r w:rsidR="457669C1">
        <w:t>This is an issue that Maker’s Valley and the entire city of Johannesburg faces with its roads currently.</w:t>
      </w:r>
    </w:p>
    <w:p w14:paraId="0B35D1D5" w14:textId="4A63F8A3" w:rsidR="28B3E8E3" w:rsidRDefault="457669C1" w:rsidP="593A4027">
      <w:pPr>
        <w:pStyle w:val="ListParagraph"/>
        <w:numPr>
          <w:ilvl w:val="0"/>
          <w:numId w:val="4"/>
        </w:numPr>
      </w:pPr>
      <w:r>
        <w:t xml:space="preserve">Potholes are a regular sight in many roads and </w:t>
      </w:r>
      <w:r w:rsidR="28636E8F">
        <w:t>can cause damage to vehicles and danger to drivers</w:t>
      </w:r>
      <w:r w:rsidR="555AA1A6">
        <w:t xml:space="preserve">. With potholes, even a regular commute can become extremely hazardous, especially if at night. </w:t>
      </w:r>
    </w:p>
    <w:p w14:paraId="361B14FC" w14:textId="1F9CF63A" w:rsidR="28B3E8E3" w:rsidRDefault="555AA1A6" w:rsidP="593A4027">
      <w:pPr>
        <w:pStyle w:val="ListParagraph"/>
        <w:numPr>
          <w:ilvl w:val="0"/>
          <w:numId w:val="4"/>
        </w:numPr>
      </w:pPr>
      <w:r>
        <w:t xml:space="preserve">According to </w:t>
      </w:r>
      <w:r w:rsidR="353197FD">
        <w:t xml:space="preserve">Discovery Insure, one of the founders of </w:t>
      </w:r>
      <w:r w:rsidR="569E462F">
        <w:t>Johannesburg’s Pothole Patrol, potholes caused over R650</w:t>
      </w:r>
      <w:r w:rsidR="69E2F882">
        <w:t xml:space="preserve"> </w:t>
      </w:r>
      <w:r w:rsidR="569E462F">
        <w:t xml:space="preserve">million </w:t>
      </w:r>
      <w:r w:rsidR="7F83A7E3">
        <w:t>(~£28.5 million</w:t>
      </w:r>
      <w:r w:rsidR="569E462F">
        <w:t xml:space="preserve"> </w:t>
      </w:r>
      <w:r w:rsidR="7F83A7E3">
        <w:t>GBP)</w:t>
      </w:r>
      <w:r w:rsidR="569E462F">
        <w:t xml:space="preserve"> in vehicle damages </w:t>
      </w:r>
      <w:r w:rsidR="7564A303">
        <w:t xml:space="preserve">in 2021 </w:t>
      </w:r>
      <w:bookmarkStart w:id="0" w:name="_Int_9LFPXeSF"/>
      <w:r w:rsidR="7564A303">
        <w:t>alon</w:t>
      </w:r>
      <w:r w:rsidR="36D10259">
        <w:t>e</w:t>
      </w:r>
      <w:r w:rsidR="0A831410">
        <w:t>[</w:t>
      </w:r>
      <w:bookmarkEnd w:id="0"/>
      <w:r w:rsidR="0A831410">
        <w:fldChar w:fldCharType="begin"/>
      </w:r>
      <w:r w:rsidR="0A831410">
        <w:instrText>HYPERLINK \l "Bookmark1" \h</w:instrText>
      </w:r>
      <w:r w:rsidR="0A831410">
        <w:fldChar w:fldCharType="separate"/>
      </w:r>
      <w:r w:rsidR="0A831410" w:rsidRPr="49FBFE28">
        <w:rPr>
          <w:rStyle w:val="Hyperlink"/>
        </w:rPr>
        <w:t>1</w:t>
      </w:r>
      <w:r w:rsidR="0A831410">
        <w:rPr>
          <w:rStyle w:val="Hyperlink"/>
        </w:rPr>
        <w:fldChar w:fldCharType="end"/>
      </w:r>
      <w:r w:rsidR="0A831410">
        <w:t>]</w:t>
      </w:r>
      <w:r w:rsidR="36D10259">
        <w:t xml:space="preserve">. </w:t>
      </w:r>
      <w:r w:rsidR="08A375FD">
        <w:t xml:space="preserve">Vehicle repairs are costly </w:t>
      </w:r>
      <w:r w:rsidR="07D5D9F0">
        <w:t>for drivers</w:t>
      </w:r>
      <w:r w:rsidR="098C0D27">
        <w:t xml:space="preserve"> and have a social impact of reducing standard of living</w:t>
      </w:r>
      <w:r w:rsidR="406F8C5C">
        <w:t>.</w:t>
      </w:r>
      <w:r w:rsidR="76E539C9">
        <w:t xml:space="preserve"> Additional expenses mean less money to spend. </w:t>
      </w:r>
    </w:p>
    <w:p w14:paraId="761D94FD" w14:textId="06CAEEF4" w:rsidR="3706C9A3" w:rsidRDefault="3706C9A3" w:rsidP="4B1AA711">
      <w:pPr>
        <w:pStyle w:val="ListParagraph"/>
        <w:numPr>
          <w:ilvl w:val="0"/>
          <w:numId w:val="4"/>
        </w:numPr>
      </w:pPr>
      <w:r>
        <w:t xml:space="preserve">Additionally, increased vehicle damage increases costs for insurance companies </w:t>
      </w:r>
      <w:r w:rsidR="46D8F5F7">
        <w:t>and makes investment in the areas with low quality infrastructure much less attractive, slowing down economic development</w:t>
      </w:r>
      <w:r w:rsidR="64253BE0">
        <w:t xml:space="preserve"> dramatically. </w:t>
      </w:r>
    </w:p>
    <w:p w14:paraId="640BD6E7" w14:textId="375E9E0B" w:rsidR="35DA84C9" w:rsidRDefault="35DA84C9" w:rsidP="4B1AA711">
      <w:pPr>
        <w:pStyle w:val="ListParagraph"/>
        <w:numPr>
          <w:ilvl w:val="0"/>
          <w:numId w:val="4"/>
        </w:numPr>
      </w:pPr>
      <w:r>
        <w:t>Vehicles then must drive slower to avoid this damage over unsafe streets which red</w:t>
      </w:r>
      <w:r w:rsidR="5196B5AC">
        <w:t>uces the efficiency of the vehicle, thus leading to more fuel consumption and pollution.</w:t>
      </w:r>
      <w:r w:rsidR="528D59E5">
        <w:t xml:space="preserve"> Some potholes can make certain roads untraversable.</w:t>
      </w:r>
    </w:p>
    <w:p w14:paraId="1E844240" w14:textId="2E672500" w:rsidR="35DA84C9" w:rsidRDefault="399AB61B" w:rsidP="4B1AA711">
      <w:pPr>
        <w:pStyle w:val="ListParagraph"/>
        <w:numPr>
          <w:ilvl w:val="0"/>
          <w:numId w:val="4"/>
        </w:numPr>
      </w:pPr>
      <w:r>
        <w:t xml:space="preserve">An example of </w:t>
      </w:r>
      <w:r w:rsidR="37F8919E">
        <w:t>the impact of untraversable roads</w:t>
      </w:r>
      <w:r>
        <w:t>, while not being a pothole, is the big hole</w:t>
      </w:r>
      <w:r w:rsidR="5533E5DA">
        <w:t xml:space="preserve"> on Derby Road in Maker’s Valley, which is the result of pipework underneath the road not being repaired. This road is practically untraversable in one direction due to the hol</w:t>
      </w:r>
      <w:r w:rsidR="6F4F5FDE">
        <w:t xml:space="preserve">e. </w:t>
      </w:r>
      <w:r w:rsidR="017A410F">
        <w:t xml:space="preserve">This significantly reduces the throughput of the road, slows down movement, and can also lead to drivers taking longer, alternative </w:t>
      </w:r>
      <w:r w:rsidR="6102F3C6">
        <w:t>routes. Potholes</w:t>
      </w:r>
      <w:r w:rsidR="6F4F5FDE">
        <w:t xml:space="preserve"> of significant sizes can also cause these sorts of blockades on roads. </w:t>
      </w:r>
    </w:p>
    <w:p w14:paraId="31A6F20A" w14:textId="1172E1C8" w:rsidR="406F8C5C" w:rsidRDefault="406F8C5C" w:rsidP="593A4027">
      <w:pPr>
        <w:pStyle w:val="ListParagraph"/>
        <w:numPr>
          <w:ilvl w:val="0"/>
          <w:numId w:val="3"/>
        </w:numPr>
      </w:pPr>
      <w:r>
        <w:t xml:space="preserve">The Pothole Patrol founded by City of Johannesburg, Avis, and Discovery Insure </w:t>
      </w:r>
      <w:r w:rsidR="6FD824BF">
        <w:t>have been working to fill these potholes across the entirety of Johannesburg</w:t>
      </w:r>
      <w:r w:rsidR="2594CE0F">
        <w:t xml:space="preserve">, filling in over </w:t>
      </w:r>
      <w:r w:rsidR="4DF120FB">
        <w:t>50</w:t>
      </w:r>
      <w:r w:rsidR="2594CE0F">
        <w:t>,000 since 2021</w:t>
      </w:r>
      <w:r w:rsidR="5257C85D">
        <w:t>[</w:t>
      </w:r>
      <w:hyperlink w:anchor="Bookmark1">
        <w:r w:rsidR="5257C85D" w:rsidRPr="49FBFE28">
          <w:rPr>
            <w:rStyle w:val="Hyperlink"/>
          </w:rPr>
          <w:t>1</w:t>
        </w:r>
      </w:hyperlink>
      <w:r w:rsidR="5257C85D">
        <w:t>]</w:t>
      </w:r>
      <w:r w:rsidR="2594CE0F">
        <w:t xml:space="preserve">. </w:t>
      </w:r>
    </w:p>
    <w:p w14:paraId="2737C36B" w14:textId="001D9183" w:rsidR="406F8C5C" w:rsidRDefault="2594CE0F" w:rsidP="593A4027">
      <w:pPr>
        <w:pStyle w:val="ListParagraph"/>
        <w:numPr>
          <w:ilvl w:val="0"/>
          <w:numId w:val="3"/>
        </w:numPr>
      </w:pPr>
      <w:r>
        <w:t xml:space="preserve">However, the sheer number </w:t>
      </w:r>
      <w:r w:rsidR="79AA3837">
        <w:t xml:space="preserve">(and size) </w:t>
      </w:r>
      <w:r>
        <w:t>of potholes still left in Maker’s Valley is evidence that there is still a problem</w:t>
      </w:r>
      <w:r w:rsidR="47980945">
        <w:t xml:space="preserve">. </w:t>
      </w:r>
      <w:r w:rsidR="4F9DD53F">
        <w:t xml:space="preserve">The people of Maker’s Valley previously went out to try and fix these potholes in their local community </w:t>
      </w:r>
      <w:r w:rsidR="0C3721BA">
        <w:t>themselves but</w:t>
      </w:r>
      <w:r w:rsidR="4F9DD53F">
        <w:t xml:space="preserve"> were prevented from doing so by the </w:t>
      </w:r>
      <w:r w:rsidR="544C2DDB">
        <w:t>city</w:t>
      </w:r>
      <w:r w:rsidR="6E564253">
        <w:t>, even on minor damages to the road</w:t>
      </w:r>
      <w:r w:rsidR="14D5B28B">
        <w:t>. They did not have training</w:t>
      </w:r>
      <w:r w:rsidR="153A18AB">
        <w:t xml:space="preserve"> and the people who filled in the potholes would be liable for any damages caused by incorrect repair on the road. </w:t>
      </w:r>
    </w:p>
    <w:p w14:paraId="6C398111" w14:textId="5C13EF02" w:rsidR="061954B0" w:rsidRDefault="061954B0" w:rsidP="1384DFEC">
      <w:r>
        <w:br w:type="page"/>
      </w:r>
    </w:p>
    <w:p w14:paraId="7F6EB620" w14:textId="15880074" w:rsidR="58B7DF7A" w:rsidRDefault="58B7DF7A" w:rsidP="4894320D">
      <w:r>
        <w:lastRenderedPageBreak/>
        <w:t xml:space="preserve">Each member of our team has conducted research on potholes in Maker’s Valley, </w:t>
      </w:r>
      <w:r w:rsidR="7D241614">
        <w:t xml:space="preserve">how to repair potholes, or </w:t>
      </w:r>
      <w:r>
        <w:t>the effects of potholes on a community and an economy.</w:t>
      </w:r>
      <w:r w:rsidR="4A4293B2">
        <w:t xml:space="preserve"> </w:t>
      </w:r>
      <w:r w:rsidR="061954B0">
        <w:t xml:space="preserve">Our solution </w:t>
      </w:r>
      <w:r w:rsidR="6F373A1E">
        <w:t>is a result of every member’s voice being heard and multiple discussions on how best we can help the people of Maker’s Valley fix their roads</w:t>
      </w:r>
      <w:r w:rsidR="16662EC1">
        <w:t>. As a result, many unique perspectives and arguments were raised. The overall buildup to forming our solution has been summarised below</w:t>
      </w:r>
      <w:r w:rsidR="5E225B4A">
        <w:t>.</w:t>
      </w:r>
    </w:p>
    <w:p w14:paraId="1831FC29" w14:textId="0FC6CE39" w:rsidR="44142E52" w:rsidRDefault="44142E52" w:rsidP="0575B6B7">
      <w:pPr>
        <w:pStyle w:val="ListParagraph"/>
        <w:numPr>
          <w:ilvl w:val="0"/>
          <w:numId w:val="1"/>
        </w:numPr>
      </w:pPr>
      <w:r>
        <w:t xml:space="preserve">A solution including specialist equipment and personnel could repair many of the roads in Maker’s Valley to a very high </w:t>
      </w:r>
      <w:r w:rsidR="01F927DA">
        <w:t xml:space="preserve">quality, however the main problem with this solution is the procurement of funding for these </w:t>
      </w:r>
      <w:r w:rsidR="080D2959">
        <w:t xml:space="preserve">expensive </w:t>
      </w:r>
      <w:r w:rsidR="01F927DA">
        <w:t>specialised methods</w:t>
      </w:r>
      <w:r w:rsidR="7C7C7197">
        <w:t xml:space="preserve">, especially over an extended period. </w:t>
      </w:r>
    </w:p>
    <w:p w14:paraId="298B99ED" w14:textId="41D10B8D" w:rsidR="039E41CF" w:rsidRDefault="039E41CF" w:rsidP="0575B6B7">
      <w:pPr>
        <w:pStyle w:val="ListParagraph"/>
        <w:numPr>
          <w:ilvl w:val="0"/>
          <w:numId w:val="1"/>
        </w:numPr>
      </w:pPr>
      <w:r>
        <w:t>Looking at solutions to similar problems</w:t>
      </w:r>
      <w:r w:rsidR="024DEC16">
        <w:t xml:space="preserve"> elsewhere</w:t>
      </w:r>
      <w:r>
        <w:t xml:space="preserve">, the </w:t>
      </w:r>
      <w:r w:rsidR="60BD59D3">
        <w:t xml:space="preserve">Devon County Council in England trained volunteers </w:t>
      </w:r>
      <w:r w:rsidR="53A657A5">
        <w:t xml:space="preserve">in 2016 to help fill minor potholes due to budget cuts reducing the </w:t>
      </w:r>
      <w:r w:rsidR="36D21A1D">
        <w:t>council's</w:t>
      </w:r>
      <w:r w:rsidR="53A657A5">
        <w:t xml:space="preserve"> ability to fill in minor potholes </w:t>
      </w:r>
      <w:bookmarkStart w:id="1" w:name="_Int_iIRX47GI"/>
      <w:r w:rsidR="53A657A5">
        <w:t>themselves</w:t>
      </w:r>
      <w:r w:rsidR="1FEDF81F">
        <w:t>[</w:t>
      </w:r>
      <w:bookmarkEnd w:id="1"/>
      <w:r w:rsidR="1FEDF81F">
        <w:fldChar w:fldCharType="begin"/>
      </w:r>
      <w:r w:rsidR="1FEDF81F">
        <w:instrText>HYPERLINK \l "Bookmark2" \h</w:instrText>
      </w:r>
      <w:r w:rsidR="1FEDF81F">
        <w:fldChar w:fldCharType="separate"/>
      </w:r>
      <w:r w:rsidR="1FEDF81F" w:rsidRPr="28A0A608">
        <w:rPr>
          <w:rStyle w:val="Hyperlink"/>
        </w:rPr>
        <w:t>2</w:t>
      </w:r>
      <w:r w:rsidR="1FEDF81F">
        <w:rPr>
          <w:rStyle w:val="Hyperlink"/>
        </w:rPr>
        <w:fldChar w:fldCharType="end"/>
      </w:r>
      <w:r w:rsidR="1FEDF81F">
        <w:t>]</w:t>
      </w:r>
      <w:r w:rsidR="53A657A5">
        <w:t xml:space="preserve">. </w:t>
      </w:r>
      <w:r w:rsidR="45FF1EBA">
        <w:t xml:space="preserve"> After a trial in 5 parishes, </w:t>
      </w:r>
      <w:r w:rsidR="5FB7DEA9">
        <w:t>these</w:t>
      </w:r>
      <w:r w:rsidR="6C90F3C8">
        <w:t xml:space="preserve"> </w:t>
      </w:r>
      <w:r w:rsidR="5FB7DEA9">
        <w:t xml:space="preserve">‘Road Wardens’ </w:t>
      </w:r>
      <w:r w:rsidR="6C90F3C8">
        <w:t>filled in over 200 potholes</w:t>
      </w:r>
      <w:r w:rsidR="09205ECB">
        <w:t xml:space="preserve"> with a roadwork material from instarmac</w:t>
      </w:r>
      <w:r w:rsidR="4115BD0B">
        <w:t xml:space="preserve">, and the initiative is still running as of </w:t>
      </w:r>
      <w:r w:rsidR="7A425F21">
        <w:t xml:space="preserve">the writing of this document. </w:t>
      </w:r>
    </w:p>
    <w:p w14:paraId="497AEEA0" w14:textId="462ABB38" w:rsidR="4C17431C" w:rsidRDefault="4C17431C" w:rsidP="4894320D">
      <w:pPr>
        <w:pStyle w:val="ListParagraph"/>
        <w:numPr>
          <w:ilvl w:val="0"/>
          <w:numId w:val="1"/>
        </w:numPr>
      </w:pPr>
      <w:r>
        <w:t>Larger potholes however require specialist equipment to fill in safely and permanently, and it would be unfeasible to train people up to the level of professional road</w:t>
      </w:r>
      <w:r w:rsidR="6BA3676E">
        <w:t xml:space="preserve"> workers due to costs. </w:t>
      </w:r>
    </w:p>
    <w:p w14:paraId="096307F1" w14:textId="77D133BD" w:rsidR="061954B0" w:rsidRDefault="29946F7D" w:rsidP="4B1AA711">
      <w:r>
        <w:t>Inspired by t</w:t>
      </w:r>
      <w:r w:rsidR="66D4FCF5">
        <w:t xml:space="preserve">he </w:t>
      </w:r>
      <w:r w:rsidR="01D98AC2">
        <w:t>volunteering idea</w:t>
      </w:r>
      <w:r>
        <w:t xml:space="preserve">, our </w:t>
      </w:r>
      <w:r w:rsidR="061954B0">
        <w:t xml:space="preserve">solution seeks to partner with </w:t>
      </w:r>
      <w:r w:rsidR="3C0746FA">
        <w:t>the Pothole Patrol to bring in trained professional staff from the patrol to t</w:t>
      </w:r>
      <w:r w:rsidR="36A502B5">
        <w:t>rain</w:t>
      </w:r>
      <w:r w:rsidR="3C0746FA">
        <w:t xml:space="preserve"> </w:t>
      </w:r>
      <w:r w:rsidR="575B1F4D">
        <w:t>volunteers from Maker’s Valley</w:t>
      </w:r>
      <w:r w:rsidR="11B21812">
        <w:t xml:space="preserve"> in</w:t>
      </w:r>
      <w:r w:rsidR="575B1F4D">
        <w:t xml:space="preserve"> how to correctly </w:t>
      </w:r>
      <w:r w:rsidR="1A03ED1E">
        <w:t xml:space="preserve">fill in the smaller potholes </w:t>
      </w:r>
      <w:r w:rsidR="2E3DCD52">
        <w:t xml:space="preserve">and maintain </w:t>
      </w:r>
      <w:r w:rsidR="1A03ED1E">
        <w:t>the stree</w:t>
      </w:r>
      <w:r w:rsidR="2FDB9E2C">
        <w:t xml:space="preserve">ts of their community. </w:t>
      </w:r>
    </w:p>
    <w:p w14:paraId="2F415D4C" w14:textId="063FDF25" w:rsidR="4339E95B" w:rsidRDefault="4339E95B" w:rsidP="0575B6B7">
      <w:pPr>
        <w:pStyle w:val="ListParagraph"/>
        <w:numPr>
          <w:ilvl w:val="0"/>
          <w:numId w:val="2"/>
        </w:numPr>
      </w:pPr>
      <w:r>
        <w:t>As described in the problem statement earlier, the community is certainly willing to fix these potholes themselves, meaning the gathering of volunteers will not be difficult.</w:t>
      </w:r>
    </w:p>
    <w:p w14:paraId="52A59EE5" w14:textId="05333077" w:rsidR="061954B0" w:rsidRDefault="2FDB9E2C" w:rsidP="5033A418">
      <w:pPr>
        <w:pStyle w:val="ListParagraph"/>
        <w:numPr>
          <w:ilvl w:val="0"/>
          <w:numId w:val="2"/>
        </w:numPr>
      </w:pPr>
      <w:r>
        <w:t xml:space="preserve">This will lift pressure off the </w:t>
      </w:r>
      <w:r w:rsidR="07EA55D1">
        <w:t>P</w:t>
      </w:r>
      <w:r>
        <w:t xml:space="preserve">othole </w:t>
      </w:r>
      <w:r w:rsidR="177B1DCE">
        <w:t>P</w:t>
      </w:r>
      <w:r>
        <w:t>atrol and</w:t>
      </w:r>
      <w:r w:rsidR="1A21C330">
        <w:t xml:space="preserve"> allow them to focus on larger, more demanding potholes that require specialist equipment</w:t>
      </w:r>
      <w:r w:rsidR="15CFA29E">
        <w:t xml:space="preserve"> and cannot be filled by our volunteers.</w:t>
      </w:r>
    </w:p>
    <w:p w14:paraId="66FFD1C5" w14:textId="529AED0A" w:rsidR="061954B0" w:rsidRDefault="32A6928F" w:rsidP="5033A418">
      <w:pPr>
        <w:pStyle w:val="ListParagraph"/>
        <w:numPr>
          <w:ilvl w:val="0"/>
          <w:numId w:val="2"/>
        </w:numPr>
      </w:pPr>
      <w:r>
        <w:t xml:space="preserve">We seek to train the volunteers from Maker’s Valley in how to use a </w:t>
      </w:r>
      <w:r w:rsidR="26E3416B">
        <w:t xml:space="preserve">typical </w:t>
      </w:r>
      <w:r>
        <w:t>cold asphalt mix to fill in smaller potholes</w:t>
      </w:r>
      <w:r w:rsidR="1A21C330">
        <w:t xml:space="preserve">, instead of the </w:t>
      </w:r>
      <w:r w:rsidR="11DC4242">
        <w:t>specific instarmac used by the devon council, though similar results s</w:t>
      </w:r>
      <w:r w:rsidR="6AA0316B">
        <w:t>hould still be expected.</w:t>
      </w:r>
    </w:p>
    <w:p w14:paraId="0F577A89" w14:textId="42F54E63" w:rsidR="061954B0" w:rsidRDefault="62156559" w:rsidP="5033A418">
      <w:pPr>
        <w:pStyle w:val="ListParagraph"/>
        <w:numPr>
          <w:ilvl w:val="0"/>
          <w:numId w:val="2"/>
        </w:numPr>
      </w:pPr>
      <w:r>
        <w:t>Over time we will see the streets of Maker’s Valley become safer, less damaging places to drive</w:t>
      </w:r>
      <w:r w:rsidR="4B1EF28A">
        <w:t>. This</w:t>
      </w:r>
      <w:r>
        <w:t xml:space="preserve"> will remove a big roadblock on the development of the minibus tax</w:t>
      </w:r>
      <w:r w:rsidR="30AE947F">
        <w:t>i service and allow greater transportation and connectivity within the community.</w:t>
      </w:r>
    </w:p>
    <w:p w14:paraId="6F9B1B5B" w14:textId="74C7DF37" w:rsidR="51992CDC" w:rsidRDefault="51992CDC" w:rsidP="1384DFEC">
      <w:r>
        <w:lastRenderedPageBreak/>
        <w:t xml:space="preserve">An abstracted, gamified representation of our solution will </w:t>
      </w:r>
      <w:r w:rsidR="3A64E093">
        <w:t xml:space="preserve">be developed to </w:t>
      </w:r>
      <w:r w:rsidR="2A372069">
        <w:t>show how we can overtime teach volunteers from Maker’s Valley to help repair their roads and create a safer space to tr</w:t>
      </w:r>
      <w:r w:rsidR="22221CFE">
        <w:t>avel.</w:t>
      </w:r>
    </w:p>
    <w:p w14:paraId="2D7F30C0" w14:textId="037DFCF0" w:rsidR="007627AF" w:rsidRDefault="007627AF">
      <w:r>
        <w:br w:type="page"/>
      </w:r>
    </w:p>
    <w:p w14:paraId="6C8E30CC" w14:textId="6951E3EB" w:rsidR="00810464" w:rsidRDefault="00810464" w:rsidP="00A41DCE">
      <w:pPr>
        <w:pStyle w:val="Heading1"/>
      </w:pPr>
      <w:r>
        <w:lastRenderedPageBreak/>
        <w:t xml:space="preserve">Gamification of </w:t>
      </w:r>
      <w:r w:rsidR="0029541A">
        <w:t>the real-world problem (use cases)</w:t>
      </w:r>
    </w:p>
    <w:p w14:paraId="42B6829A" w14:textId="2BFFCC25" w:rsidR="00D6547C" w:rsidRDefault="003B3F34" w:rsidP="00D6547C">
      <w:pPr>
        <w:rPr>
          <w:b/>
          <w:bCs/>
        </w:rPr>
      </w:pPr>
      <w:r w:rsidRPr="002E49B6">
        <w:rPr>
          <w:b/>
          <w:bCs/>
        </w:rPr>
        <w:t>[Principal: P.R.]</w:t>
      </w:r>
    </w:p>
    <w:p w14:paraId="0945565D" w14:textId="2BED2015" w:rsidR="008737FA" w:rsidRPr="002E49B6" w:rsidRDefault="008737FA" w:rsidP="00D6547C">
      <w:pPr>
        <w:rPr>
          <w:b/>
          <w:bCs/>
        </w:rPr>
      </w:pPr>
      <w:r>
        <w:rPr>
          <w:b/>
          <w:bCs/>
        </w:rPr>
        <w:t>[Suppo</w:t>
      </w:r>
      <w:r w:rsidR="00C809C4">
        <w:rPr>
          <w:b/>
          <w:bCs/>
        </w:rPr>
        <w:t xml:space="preserve">rt: </w:t>
      </w:r>
      <w:ins w:id="2" w:author="Peter Robinson" w:date="2024-11-13T11:31:00Z" w16du:dateUtc="2024-11-13T11:31:00Z">
        <w:r w:rsidR="00F13346">
          <w:rPr>
            <w:b/>
            <w:bCs/>
          </w:rPr>
          <w:t>N.W, C.S.M.</w:t>
        </w:r>
      </w:ins>
      <w:r w:rsidR="00C809C4">
        <w:rPr>
          <w:b/>
          <w:bCs/>
        </w:rPr>
        <w:t>]</w:t>
      </w:r>
    </w:p>
    <w:p w14:paraId="07997F4D" w14:textId="6A6576E5" w:rsidR="00611DE4" w:rsidRDefault="00611DE4" w:rsidP="00611DE4">
      <w:pPr>
        <w:pStyle w:val="Heading2"/>
      </w:pPr>
      <w:r>
        <w:t>Use case descriptions</w:t>
      </w:r>
    </w:p>
    <w:p w14:paraId="4C31B50F" w14:textId="39858D16" w:rsidR="00C5438E" w:rsidRDefault="00C5438E" w:rsidP="00C5438E">
      <w:r>
        <w:t xml:space="preserve">Below are a set of </w:t>
      </w:r>
      <w:r w:rsidR="002E49B6">
        <w:t xml:space="preserve">descriptions of </w:t>
      </w:r>
      <w:r w:rsidR="00A833B3">
        <w:t xml:space="preserve">our </w:t>
      </w:r>
      <w:r w:rsidR="00A833B3" w:rsidRPr="003A3606">
        <w:rPr>
          <w:b/>
          <w:bCs/>
        </w:rPr>
        <w:t>most significant use cases</w:t>
      </w:r>
      <w:r w:rsidR="00D8456C">
        <w:t xml:space="preserve"> for the game:</w:t>
      </w:r>
    </w:p>
    <w:p w14:paraId="5242678E" w14:textId="77777777" w:rsidR="00CF4E54" w:rsidRDefault="00CF4E54" w:rsidP="00CF4E54">
      <w:pPr>
        <w:pStyle w:val="Heading3"/>
        <w:numPr>
          <w:ilvl w:val="0"/>
          <w:numId w:val="6"/>
        </w:numPr>
      </w:pPr>
      <w:r>
        <w:t>Start Game Setup &amp; Player Introduction</w:t>
      </w:r>
    </w:p>
    <w:p w14:paraId="588B817C" w14:textId="7A77B5FA" w:rsidR="00CF4E54" w:rsidRPr="00BA6FFA" w:rsidRDefault="00741678" w:rsidP="00CF4E54">
      <w:r w:rsidRPr="00741678">
        <w:rPr>
          <w:noProof/>
        </w:rPr>
        <w:t xml:space="preserve"> </w:t>
      </w:r>
      <w:r w:rsidRPr="00741678">
        <w:rPr>
          <w:noProof/>
        </w:rPr>
        <w:drawing>
          <wp:inline distT="0" distB="0" distL="0" distR="0" wp14:anchorId="419C631F" wp14:editId="7177C3CC">
            <wp:extent cx="3549650" cy="1802747"/>
            <wp:effectExtent l="0" t="0" r="0" b="7620"/>
            <wp:docPr id="46849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98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5681" cy="181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409B" w14:textId="436148A3" w:rsidR="007C1F3A" w:rsidRDefault="007C1F3A" w:rsidP="007C1F3A">
      <w:pPr>
        <w:pStyle w:val="Heading3"/>
        <w:numPr>
          <w:ilvl w:val="0"/>
          <w:numId w:val="6"/>
        </w:numPr>
      </w:pPr>
      <w:r>
        <w:t>Adjust Point Values</w:t>
      </w:r>
    </w:p>
    <w:p w14:paraId="3ADB4A98" w14:textId="7822E808" w:rsidR="00475FC3" w:rsidRPr="00475FC3" w:rsidRDefault="00475FC3" w:rsidP="00AD2661">
      <w:r>
        <w:rPr>
          <w:noProof/>
        </w:rPr>
        <w:drawing>
          <wp:inline distT="0" distB="0" distL="0" distR="0" wp14:anchorId="06D5187B" wp14:editId="4BD79183">
            <wp:extent cx="3562350" cy="1302637"/>
            <wp:effectExtent l="0" t="0" r="0" b="0"/>
            <wp:docPr id="205562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332" cy="1307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ECF5AF" w14:textId="0DFFF9A1" w:rsidR="00481A60" w:rsidRDefault="00481A60" w:rsidP="00AD2661">
      <w:pPr>
        <w:pStyle w:val="Heading3"/>
        <w:numPr>
          <w:ilvl w:val="0"/>
          <w:numId w:val="6"/>
        </w:numPr>
      </w:pPr>
      <w:r>
        <w:t>Resolve End of Round</w:t>
      </w:r>
    </w:p>
    <w:p w14:paraId="3099F578" w14:textId="49A11304" w:rsidR="00481A60" w:rsidRDefault="00076EDF" w:rsidP="00481A60">
      <w:r>
        <w:rPr>
          <w:noProof/>
        </w:rPr>
        <w:drawing>
          <wp:inline distT="0" distB="0" distL="0" distR="0" wp14:anchorId="0685D0D5" wp14:editId="501329C3">
            <wp:extent cx="3538873" cy="2730500"/>
            <wp:effectExtent l="0" t="0" r="4445" b="0"/>
            <wp:docPr id="1502054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88" cy="2733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DDC32F" w14:textId="698666FA" w:rsidR="00FC6C1B" w:rsidRDefault="00FC6C1B" w:rsidP="00AD2661">
      <w:pPr>
        <w:pStyle w:val="Heading3"/>
        <w:numPr>
          <w:ilvl w:val="0"/>
          <w:numId w:val="6"/>
        </w:numPr>
      </w:pPr>
      <w:r>
        <w:lastRenderedPageBreak/>
        <w:t>Declare Game Winner</w:t>
      </w:r>
    </w:p>
    <w:p w14:paraId="1A5D049A" w14:textId="2706BD62" w:rsidR="002E431A" w:rsidRPr="000A451C" w:rsidRDefault="00F45E12" w:rsidP="00FC6C1B">
      <w:r>
        <w:rPr>
          <w:noProof/>
        </w:rPr>
        <w:drawing>
          <wp:inline distT="0" distB="0" distL="0" distR="0" wp14:anchorId="2EC9B4CD" wp14:editId="5086D78A">
            <wp:extent cx="4019241" cy="1816100"/>
            <wp:effectExtent l="0" t="0" r="635" b="0"/>
            <wp:docPr id="13395947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313" cy="1825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108296" w14:textId="04560729" w:rsidR="00947082" w:rsidRDefault="000A56FE" w:rsidP="00AD2661">
      <w:pPr>
        <w:pStyle w:val="Heading3"/>
        <w:numPr>
          <w:ilvl w:val="0"/>
          <w:numId w:val="6"/>
        </w:numPr>
      </w:pPr>
      <w:r>
        <w:t>Allocate Starting Resources</w:t>
      </w:r>
    </w:p>
    <w:p w14:paraId="24D4067D" w14:textId="2447E223" w:rsidR="00860CC0" w:rsidRDefault="00DF7C80" w:rsidP="00AD2661">
      <w:r>
        <w:rPr>
          <w:noProof/>
        </w:rPr>
        <w:drawing>
          <wp:inline distT="0" distB="0" distL="0" distR="0" wp14:anchorId="2FD54D00" wp14:editId="251B7AA1">
            <wp:extent cx="4008247" cy="1549400"/>
            <wp:effectExtent l="0" t="0" r="0" b="0"/>
            <wp:docPr id="2646455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38" cy="1556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Del="00DF7C80">
        <w:t xml:space="preserve"> </w:t>
      </w:r>
    </w:p>
    <w:p w14:paraId="04F6EA18" w14:textId="700A3AEF" w:rsidR="00860CC0" w:rsidRDefault="00860CC0" w:rsidP="00AD2661">
      <w:pPr>
        <w:pStyle w:val="Heading3"/>
        <w:numPr>
          <w:ilvl w:val="0"/>
          <w:numId w:val="6"/>
        </w:numPr>
      </w:pPr>
      <w:r>
        <w:t>Track Player Score</w:t>
      </w:r>
    </w:p>
    <w:p w14:paraId="6446DF96" w14:textId="74BB237E" w:rsidR="001E52C3" w:rsidRPr="001E52C3" w:rsidRDefault="00117363" w:rsidP="001E52C3">
      <w:r>
        <w:rPr>
          <w:noProof/>
        </w:rPr>
        <w:drawing>
          <wp:inline distT="0" distB="0" distL="0" distR="0" wp14:anchorId="1E23FFF9" wp14:editId="1AB27C04">
            <wp:extent cx="3994061" cy="1460500"/>
            <wp:effectExtent l="0" t="0" r="6985" b="6350"/>
            <wp:docPr id="20792144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916" cy="1469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5DA72" w14:textId="6BA4B5D4" w:rsidR="00BF67F8" w:rsidRDefault="00BF67F8" w:rsidP="00AD2661">
      <w:pPr>
        <w:pStyle w:val="Heading3"/>
        <w:numPr>
          <w:ilvl w:val="0"/>
          <w:numId w:val="6"/>
        </w:numPr>
      </w:pPr>
      <w:r>
        <w:t>Move Player</w:t>
      </w:r>
    </w:p>
    <w:p w14:paraId="5C562919" w14:textId="5C2B7848" w:rsidR="00D1561E" w:rsidRPr="00D1561E" w:rsidRDefault="00F4164B" w:rsidP="0062405E">
      <w:pPr>
        <w:pPrChange w:id="3" w:author="Peter Robinson" w:date="2024-11-13T21:23:00Z" w16du:dateUtc="2024-11-13T21:23:00Z">
          <w:pPr>
            <w:pStyle w:val="ListParagraph"/>
            <w:numPr>
              <w:numId w:val="6"/>
            </w:numPr>
            <w:ind w:hanging="360"/>
          </w:pPr>
        </w:pPrChange>
      </w:pPr>
      <w:ins w:id="4" w:author="Peter Robinson" w:date="2024-11-13T21:23:00Z" w16du:dateUtc="2024-11-13T21:23:00Z">
        <w:r w:rsidRPr="00F4164B">
          <w:drawing>
            <wp:inline distT="0" distB="0" distL="0" distR="0" wp14:anchorId="0AB25C71" wp14:editId="01F1E8D2">
              <wp:extent cx="3993515" cy="2252491"/>
              <wp:effectExtent l="0" t="0" r="6985" b="0"/>
              <wp:docPr id="559566056" name="Picture 1" descr="A white text with black text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9566056" name="Picture 1" descr="A white text with black text&#10;&#10;Description automatically generated with medium confidence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8880" cy="22611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5" w:author="Peter Robinson" w:date="2024-11-13T21:22:00Z" w16du:dateUtc="2024-11-13T21:22:00Z">
        <w:r w:rsidR="00FF3CD6" w:rsidDel="00F4164B">
          <w:rPr>
            <w:noProof/>
          </w:rPr>
          <w:drawing>
            <wp:inline distT="0" distB="0" distL="0" distR="0" wp14:anchorId="715CA34C" wp14:editId="579B6456">
              <wp:extent cx="4027575" cy="2298700"/>
              <wp:effectExtent l="0" t="0" r="0" b="6350"/>
              <wp:docPr id="3312496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42797" cy="2307388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del>
    </w:p>
    <w:p w14:paraId="3F6E3D21" w14:textId="5D4F4960" w:rsidR="00BF67F8" w:rsidRDefault="00BF67F8" w:rsidP="00FC6C1B">
      <w:pPr>
        <w:pStyle w:val="Heading3"/>
        <w:numPr>
          <w:ilvl w:val="0"/>
          <w:numId w:val="6"/>
        </w:numPr>
      </w:pPr>
      <w:r>
        <w:lastRenderedPageBreak/>
        <w:t xml:space="preserve">Encounter </w:t>
      </w:r>
      <w:r w:rsidR="0097688A">
        <w:t>Pothole</w:t>
      </w:r>
    </w:p>
    <w:p w14:paraId="598E3FB1" w14:textId="2C00FE97" w:rsidR="00164673" w:rsidRPr="00164673" w:rsidRDefault="00B91CE9" w:rsidP="00AD2661">
      <w:ins w:id="6" w:author="Peter Robinson" w:date="2024-11-13T21:24:00Z" w16du:dateUtc="2024-11-13T21:24:00Z">
        <w:r>
          <w:rPr>
            <w:noProof/>
          </w:rPr>
          <w:drawing>
            <wp:inline distT="0" distB="0" distL="0" distR="0" wp14:anchorId="0182F58D" wp14:editId="0780D0FF">
              <wp:extent cx="3373582" cy="2870647"/>
              <wp:effectExtent l="0" t="0" r="0" b="6350"/>
              <wp:docPr id="1471432540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78349" cy="2874704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  <w:del w:id="7" w:author="Peter Robinson" w:date="2024-11-13T21:23:00Z" w16du:dateUtc="2024-11-13T21:23:00Z">
        <w:r w:rsidR="00164673" w:rsidDel="00B91CE9">
          <w:rPr>
            <w:noProof/>
          </w:rPr>
          <w:drawing>
            <wp:inline distT="0" distB="0" distL="0" distR="0" wp14:anchorId="7AFC5089" wp14:editId="16011C02">
              <wp:extent cx="3397250" cy="2779628"/>
              <wp:effectExtent l="0" t="0" r="0" b="1905"/>
              <wp:docPr id="626240000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08159" cy="2788554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del>
    </w:p>
    <w:p w14:paraId="1FF8B589" w14:textId="170676F0" w:rsidR="0097688A" w:rsidRDefault="00253F17" w:rsidP="00253F17">
      <w:pPr>
        <w:pStyle w:val="Heading3"/>
        <w:numPr>
          <w:ilvl w:val="0"/>
          <w:numId w:val="6"/>
        </w:numPr>
      </w:pPr>
      <w:r>
        <w:t>Encounter Knowledge</w:t>
      </w:r>
    </w:p>
    <w:p w14:paraId="55BB50D5" w14:textId="48628C8A" w:rsidR="000502C3" w:rsidRPr="000502C3" w:rsidRDefault="0090010C" w:rsidP="00AD2661">
      <w:ins w:id="8" w:author="Peter Robinson" w:date="2024-11-13T21:24:00Z" w16du:dateUtc="2024-11-13T21:24:00Z">
        <w:r>
          <w:rPr>
            <w:noProof/>
          </w:rPr>
          <w:drawing>
            <wp:inline distT="0" distB="0" distL="0" distR="0" wp14:anchorId="60E5E7CB" wp14:editId="5E6C6707">
              <wp:extent cx="3332018" cy="2108465"/>
              <wp:effectExtent l="0" t="0" r="1905" b="6350"/>
              <wp:docPr id="193652919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49585" cy="2119581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  <w:del w:id="9" w:author="Peter Robinson" w:date="2024-11-13T21:24:00Z" w16du:dateUtc="2024-11-13T21:24:00Z">
        <w:r w:rsidR="000502C3" w:rsidDel="00112022">
          <w:rPr>
            <w:noProof/>
          </w:rPr>
          <w:drawing>
            <wp:inline distT="0" distB="0" distL="0" distR="0" wp14:anchorId="25B1BCEC" wp14:editId="17B452BA">
              <wp:extent cx="3416300" cy="2143298"/>
              <wp:effectExtent l="0" t="0" r="0" b="9525"/>
              <wp:docPr id="786770535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36974" cy="2156268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del>
    </w:p>
    <w:p w14:paraId="3D1025C9" w14:textId="16978BE0" w:rsidR="00253F17" w:rsidRPr="0097688A" w:rsidRDefault="00253F17" w:rsidP="00AD2661">
      <w:pPr>
        <w:pStyle w:val="Heading3"/>
        <w:numPr>
          <w:ilvl w:val="0"/>
          <w:numId w:val="6"/>
        </w:numPr>
      </w:pPr>
      <w:r>
        <w:t>Encounter Resource</w:t>
      </w:r>
    </w:p>
    <w:p w14:paraId="1126D094" w14:textId="07D214D8" w:rsidR="007119E9" w:rsidRPr="007119E9" w:rsidDel="00AD2661" w:rsidRDefault="00D83B82" w:rsidP="007119E9">
      <w:pPr>
        <w:rPr>
          <w:del w:id="10" w:author="Peter Robinson [2]" w:date="2024-11-12T15:04:00Z" w16du:dateUtc="2024-11-12T15:04:00Z"/>
        </w:rPr>
      </w:pPr>
      <w:ins w:id="11" w:author="Peter Robinson" w:date="2024-11-13T21:26:00Z" w16du:dateUtc="2024-11-13T21:26:00Z">
        <w:r>
          <w:rPr>
            <w:noProof/>
          </w:rPr>
          <w:drawing>
            <wp:inline distT="0" distB="0" distL="0" distR="0" wp14:anchorId="7B6265FB" wp14:editId="6661E572">
              <wp:extent cx="3318164" cy="2584469"/>
              <wp:effectExtent l="0" t="0" r="0" b="6350"/>
              <wp:docPr id="1250357459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36256" cy="259856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  <w:del w:id="12" w:author="Peter Robinson" w:date="2024-11-13T21:26:00Z" w16du:dateUtc="2024-11-13T21:26:00Z">
        <w:r w:rsidR="00B42011" w:rsidDel="00700919">
          <w:rPr>
            <w:noProof/>
          </w:rPr>
          <w:drawing>
            <wp:inline distT="0" distB="0" distL="0" distR="0" wp14:anchorId="77F810D8" wp14:editId="320607CF">
              <wp:extent cx="3435350" cy="2681926"/>
              <wp:effectExtent l="0" t="0" r="0" b="4445"/>
              <wp:docPr id="749707196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45749" cy="2690044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del>
    </w:p>
    <w:p w14:paraId="4DDB2329" w14:textId="77777777" w:rsidR="00896FAE" w:rsidRPr="00896FAE" w:rsidDel="00AD2661" w:rsidRDefault="00896FAE" w:rsidP="00896FAE">
      <w:pPr>
        <w:rPr>
          <w:del w:id="13" w:author="Peter Robinson [2]" w:date="2024-11-12T15:04:00Z" w16du:dateUtc="2024-11-12T15:04:00Z"/>
        </w:rPr>
      </w:pPr>
    </w:p>
    <w:p w14:paraId="066C751D" w14:textId="77777777" w:rsidR="00091908" w:rsidRDefault="0009190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del w:id="14" w:author="Peter Robinson [2]" w:date="2024-11-12T15:04:00Z" w16du:dateUtc="2024-11-12T15:04:00Z">
        <w:r w:rsidDel="00AD2661">
          <w:br w:type="page"/>
        </w:r>
      </w:del>
    </w:p>
    <w:p w14:paraId="6E102883" w14:textId="169C54C3" w:rsidR="00C86A9C" w:rsidRDefault="00C86A9C" w:rsidP="00C86A9C">
      <w:pPr>
        <w:pStyle w:val="Heading2"/>
      </w:pPr>
      <w:r>
        <w:lastRenderedPageBreak/>
        <w:t xml:space="preserve">UML </w:t>
      </w:r>
      <w:r w:rsidR="002E73D0">
        <w:t>use case diagram</w:t>
      </w:r>
    </w:p>
    <w:p w14:paraId="0F89CF4A" w14:textId="00F7F358" w:rsidR="002B002B" w:rsidRDefault="002B002B" w:rsidP="002B002B">
      <w:r>
        <w:t xml:space="preserve">Below is our diagram showing the </w:t>
      </w:r>
      <w:r w:rsidRPr="003A3606">
        <w:rPr>
          <w:b/>
          <w:bCs/>
        </w:rPr>
        <w:t>most significant use cases</w:t>
      </w:r>
      <w:r>
        <w:t xml:space="preserve"> </w:t>
      </w:r>
      <w:r w:rsidR="00086E3A">
        <w:t>that we propose for our game</w:t>
      </w:r>
      <w:r w:rsidR="00296997">
        <w:t>,</w:t>
      </w:r>
      <w:r w:rsidR="00FB7BAF">
        <w:t xml:space="preserve"> including the</w:t>
      </w:r>
      <w:r w:rsidR="00086E3A">
        <w:t xml:space="preserve"> relationships between them</w:t>
      </w:r>
      <w:r w:rsidR="00FB7BAF">
        <w:t>:</w:t>
      </w:r>
    </w:p>
    <w:p w14:paraId="50B6B0EE" w14:textId="23A77047" w:rsidR="00F34798" w:rsidRPr="002B002B" w:rsidRDefault="00F34798" w:rsidP="002B002B"/>
    <w:p w14:paraId="464D6643" w14:textId="42A51E55" w:rsidR="001E2630" w:rsidRDefault="0011530F" w:rsidP="00A41DCE">
      <w:pPr>
        <w:pStyle w:val="Heading1"/>
      </w:pPr>
      <w:r>
        <w:t>Sy</w:t>
      </w:r>
      <w:r w:rsidR="00B23901">
        <w:t xml:space="preserve">stem </w:t>
      </w:r>
      <w:r w:rsidR="00C8342D">
        <w:t>Anal</w:t>
      </w:r>
      <w:r w:rsidR="003D015B">
        <w:t>ysis for th</w:t>
      </w:r>
      <w:r w:rsidR="001805D0">
        <w:t>e G</w:t>
      </w:r>
      <w:r w:rsidR="003E751D">
        <w:t>ame</w:t>
      </w:r>
    </w:p>
    <w:p w14:paraId="64D60D2F" w14:textId="12C16F83" w:rsidR="00885AD8" w:rsidRDefault="002E10A4" w:rsidP="00C44D2C">
      <w:pPr>
        <w:pStyle w:val="Heading2"/>
      </w:pPr>
      <w:r>
        <w:t>In</w:t>
      </w:r>
      <w:r w:rsidR="007E7989">
        <w:t xml:space="preserve">itial </w:t>
      </w:r>
      <w:r w:rsidR="00810463">
        <w:t xml:space="preserve">UML </w:t>
      </w:r>
      <w:r w:rsidR="00E47C6A">
        <w:t>Cl</w:t>
      </w:r>
      <w:r w:rsidR="00D321D5">
        <w:t>ass D</w:t>
      </w:r>
      <w:r w:rsidR="001B2233">
        <w:t>iagram</w:t>
      </w:r>
    </w:p>
    <w:p w14:paraId="6D9618F6" w14:textId="6767955C" w:rsidR="00DF1FA0" w:rsidRDefault="00BC1AA7" w:rsidP="004825A4">
      <w:pPr>
        <w:pStyle w:val="Heading2"/>
      </w:pPr>
      <w:r>
        <w:t>U</w:t>
      </w:r>
      <w:r w:rsidR="000E59D9">
        <w:t>se</w:t>
      </w:r>
      <w:r w:rsidR="006253B4">
        <w:t xml:space="preserve"> case </w:t>
      </w:r>
      <w:r w:rsidR="00A2658E">
        <w:t>real</w:t>
      </w:r>
      <w:r w:rsidR="00E57421">
        <w:t>isa</w:t>
      </w:r>
      <w:r w:rsidR="006027FB">
        <w:t>tions</w:t>
      </w:r>
      <w:r w:rsidR="00562A15">
        <w:t>/UML</w:t>
      </w:r>
      <w:r w:rsidR="00C57617">
        <w:t xml:space="preserve"> s</w:t>
      </w:r>
      <w:r w:rsidR="008D00AB">
        <w:t xml:space="preserve">equence </w:t>
      </w:r>
      <w:r w:rsidR="0068485A">
        <w:t>diagrams</w:t>
      </w:r>
    </w:p>
    <w:p w14:paraId="3FBAA870" w14:textId="67D9E5B3" w:rsidR="0068485A" w:rsidRPr="0068485A" w:rsidRDefault="0033242E" w:rsidP="0033242E">
      <w:pPr>
        <w:pStyle w:val="Heading2"/>
      </w:pPr>
      <w:r>
        <w:t xml:space="preserve">Draft </w:t>
      </w:r>
      <w:r w:rsidR="00297BB2">
        <w:t>game layout</w:t>
      </w:r>
    </w:p>
    <w:p w14:paraId="2ABE9D76" w14:textId="7864204F" w:rsidR="3BF36B71" w:rsidRDefault="3BF36B71" w:rsidP="4EE464A7">
      <w:r>
        <w:t>Example 15x15 board (red represents Pothole, blue represents Knowledge, green represents Spawn)</w:t>
      </w:r>
      <w:r w:rsidR="004B4471">
        <w:t>. As players are free to move in the 4 cardinal directions, there is no square flow</w:t>
      </w:r>
      <w:r>
        <w:t>:</w:t>
      </w:r>
    </w:p>
    <w:p w14:paraId="628EA0EF" w14:textId="6C6002E2" w:rsidR="56576E7F" w:rsidRDefault="000A5235" w:rsidP="4EE464A7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0864821" wp14:editId="32B94C8B">
                <wp:simplePos x="0" y="0"/>
                <wp:positionH relativeFrom="column">
                  <wp:posOffset>4800600</wp:posOffset>
                </wp:positionH>
                <wp:positionV relativeFrom="paragraph">
                  <wp:posOffset>1496695</wp:posOffset>
                </wp:positionV>
                <wp:extent cx="1569720" cy="1531620"/>
                <wp:effectExtent l="0" t="0" r="11430" b="11430"/>
                <wp:wrapNone/>
                <wp:docPr id="838672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53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0EC5E94" w14:textId="74DC10B2" w:rsidR="000A5235" w:rsidRDefault="000A5235" w:rsidP="000A5235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Square </w:t>
                            </w:r>
                            <w:r w:rsidR="000950C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3F</w:t>
                            </w:r>
                          </w:p>
                          <w:p w14:paraId="66F545F4" w14:textId="7D0301AD" w:rsidR="000A5235" w:rsidRDefault="000950C9" w:rsidP="000A5235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Empty Square</w:t>
                            </w:r>
                          </w:p>
                          <w:p w14:paraId="46E9522A" w14:textId="0822CB52" w:rsidR="000A5235" w:rsidRDefault="00C6517D" w:rsidP="000A5235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 sign of good work. A pothole or knowledge</w:t>
                            </w:r>
                            <w:ins w:id="15" w:author="Peter Robinson" w:date="2024-11-13T11:59:00Z" w16du:dateUtc="2024-11-13T11:59:00Z">
                              <w:r w:rsidR="00936B9C"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square</w:t>
                              </w:r>
                            </w:ins>
                            <w:del w:id="16" w:author="Peter Robinson" w:date="2024-11-13T11:59:00Z" w16du:dateUtc="2024-11-13T11:59:00Z">
                              <w:r w:rsidDel="00936B9C"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delText xml:space="preserve"> tile</w:delText>
                              </w:r>
                            </w:del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can develop on this square.</w:t>
                            </w:r>
                          </w:p>
                          <w:p w14:paraId="7ADC9EC2" w14:textId="29B088CF" w:rsidR="00C6517D" w:rsidRDefault="00C6517D" w:rsidP="000A5235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You can view your resources here or plan your next move.</w:t>
                            </w:r>
                          </w:p>
                        </w:txbxContent>
                      </wps:txbx>
                      <wps:bodyPr wrap="square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864821" id="_x0000_s1026" style="position:absolute;margin-left:378pt;margin-top:117.85pt;width:123.6pt;height:120.6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" fillcolor="white [3201]">
                <v:textbox>
                  <w:txbxContent>
                    <w:p w14:paraId="60EC5E94" w14:textId="74DC10B2" w:rsidR="000A5235" w:rsidRDefault="000A5235" w:rsidP="000A5235">
                      <w:pPr>
                        <w:spacing w:line="252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Square </w:t>
                      </w:r>
                      <w:r w:rsidR="000950C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3F</w:t>
                      </w:r>
                    </w:p>
                    <w:p w14:paraId="66F545F4" w14:textId="7D0301AD" w:rsidR="000A5235" w:rsidRDefault="000950C9" w:rsidP="000A5235">
                      <w:pPr>
                        <w:spacing w:line="252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Empty Square</w:t>
                      </w:r>
                    </w:p>
                    <w:p w14:paraId="46E9522A" w14:textId="0822CB52" w:rsidR="000A5235" w:rsidRDefault="00C6517D" w:rsidP="000A5235">
                      <w:pPr>
                        <w:spacing w:line="252" w:lineRule="auto"/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  <w:t>A sign of good work. A pothole or knowledge</w:t>
                      </w:r>
                      <w:ins w:id="17" w:author="Peter Robinson" w:date="2024-11-13T11:59:00Z" w16du:dateUtc="2024-11-13T11:59:00Z">
                        <w:r w:rsidR="00936B9C"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square</w:t>
                        </w:r>
                      </w:ins>
                      <w:del w:id="18" w:author="Peter Robinson" w:date="2024-11-13T11:59:00Z" w16du:dateUtc="2024-11-13T11:59:00Z">
                        <w:r w:rsidDel="00936B9C"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US"/>
                          </w:rPr>
                          <w:delText xml:space="preserve"> tile</w:delText>
                        </w:r>
                      </w:del>
                      <w:r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can develop on this square.</w:t>
                      </w:r>
                    </w:p>
                    <w:p w14:paraId="7ADC9EC2" w14:textId="29B088CF" w:rsidR="00C6517D" w:rsidRDefault="00C6517D" w:rsidP="000A5235">
                      <w:pPr>
                        <w:spacing w:line="252" w:lineRule="auto"/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  <w:t>You can view your resources here or plan your next move.</w:t>
                      </w:r>
                    </w:p>
                  </w:txbxContent>
                </v:textbox>
              </v:rect>
            </w:pict>
          </mc:Fallback>
        </mc:AlternateContent>
      </w:r>
      <w:r w:rsidR="0089664F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E110B9C" wp14:editId="7733B3C5">
                <wp:simplePos x="0" y="0"/>
                <wp:positionH relativeFrom="column">
                  <wp:posOffset>4800600</wp:posOffset>
                </wp:positionH>
                <wp:positionV relativeFrom="paragraph">
                  <wp:posOffset>10795</wp:posOffset>
                </wp:positionV>
                <wp:extent cx="1569720" cy="1447800"/>
                <wp:effectExtent l="0" t="0" r="11430" b="19050"/>
                <wp:wrapNone/>
                <wp:docPr id="5449908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EA2BD9B" w14:textId="1AD8F909" w:rsidR="00A57392" w:rsidRDefault="00076EDF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Square 1</w:t>
                            </w:r>
                            <w:r w:rsidR="00B10F2B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5A</w:t>
                            </w:r>
                          </w:p>
                          <w:p w14:paraId="4450EEFA" w14:textId="56602CBB" w:rsidR="00A57392" w:rsidRDefault="00B10F2B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Spawn </w:t>
                            </w:r>
                            <w:r w:rsidR="000950C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Square</w:t>
                            </w:r>
                          </w:p>
                          <w:p w14:paraId="61EE38D8" w14:textId="58731747" w:rsidR="00A57392" w:rsidRDefault="00B10F2B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Player: X</w:t>
                            </w:r>
                          </w:p>
                          <w:p w14:paraId="06FD3DB4" w14:textId="430D91AE" w:rsidR="00B10F2B" w:rsidRDefault="00A22D34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Free Parking. You’re safe here.</w:t>
                            </w:r>
                          </w:p>
                          <w:p w14:paraId="1A67BBA0" w14:textId="49660E5A" w:rsidR="00A22D34" w:rsidRDefault="007D45EC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You can view the opening tutorial from this square.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10B9C" id="_x0000_s1027" style="position:absolute;margin-left:378pt;margin-top:.85pt;width:123.6pt;height:11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" fillcolor="white [3201]">
                <v:textbox>
                  <w:txbxContent>
                    <w:p w14:paraId="7EA2BD9B" w14:textId="1AD8F909" w:rsidR="00A57392" w:rsidRDefault="00076EDF">
                      <w:pPr>
                        <w:spacing w:line="252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Square 1</w:t>
                      </w:r>
                      <w:r w:rsidR="00B10F2B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5A</w:t>
                      </w:r>
                    </w:p>
                    <w:p w14:paraId="4450EEFA" w14:textId="56602CBB" w:rsidR="00A57392" w:rsidRDefault="00B10F2B">
                      <w:pPr>
                        <w:spacing w:line="252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Spawn </w:t>
                      </w:r>
                      <w:r w:rsidR="000950C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Square</w:t>
                      </w:r>
                    </w:p>
                    <w:p w14:paraId="61EE38D8" w14:textId="58731747" w:rsidR="00A57392" w:rsidRDefault="00B10F2B">
                      <w:pPr>
                        <w:spacing w:line="252" w:lineRule="auto"/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  <w:t>Player: X</w:t>
                      </w:r>
                    </w:p>
                    <w:p w14:paraId="06FD3DB4" w14:textId="430D91AE" w:rsidR="00B10F2B" w:rsidRDefault="00A22D34">
                      <w:pPr>
                        <w:spacing w:line="252" w:lineRule="auto"/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  <w:t>Free Parking. You’re safe here.</w:t>
                      </w:r>
                    </w:p>
                    <w:p w14:paraId="1A67BBA0" w14:textId="49660E5A" w:rsidR="00A22D34" w:rsidRDefault="007D45EC">
                      <w:pPr>
                        <w:spacing w:line="252" w:lineRule="auto"/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  <w:t>You can view the opening tutorial from this square.</w:t>
                      </w:r>
                    </w:p>
                  </w:txbxContent>
                </v:textbox>
              </v:rect>
            </w:pict>
          </mc:Fallback>
        </mc:AlternateContent>
      </w:r>
      <w:r w:rsidR="56576E7F">
        <w:rPr>
          <w:noProof/>
        </w:rPr>
        <w:drawing>
          <wp:anchor distT="0" distB="0" distL="114300" distR="114300" simplePos="0" relativeHeight="251658240" behindDoc="0" locked="0" layoutInCell="1" allowOverlap="1" wp14:anchorId="126E9EFA" wp14:editId="7B45DC22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087962" cy="3095625"/>
            <wp:effectExtent l="0" t="0" r="0" b="0"/>
            <wp:wrapThrough wrapText="bothSides">
              <wp:wrapPolygon edited="0">
                <wp:start x="0" y="0"/>
                <wp:lineTo x="0" y="21401"/>
                <wp:lineTo x="21458" y="21401"/>
                <wp:lineTo x="21458" y="0"/>
                <wp:lineTo x="0" y="0"/>
              </wp:wrapPolygon>
            </wp:wrapThrough>
            <wp:docPr id="2147231590" name="Picture 214723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962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A2A">
        <w:rPr>
          <w:noProof/>
        </w:rPr>
        <mc:AlternateContent>
          <mc:Choice Requires="wps">
            <w:drawing>
              <wp:inline distT="0" distB="0" distL="0" distR="0" wp14:anchorId="69E6295B" wp14:editId="06BEAEF8">
                <wp:extent cx="1577340" cy="1455420"/>
                <wp:effectExtent l="0" t="0" r="22860" b="11430"/>
                <wp:docPr id="19577476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45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5116BF79" w14:textId="77777777" w:rsidR="00F26A2A" w:rsidRPr="0056321E" w:rsidRDefault="00F26A2A" w:rsidP="00F26A2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321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Square 4C</w:t>
                            </w:r>
                          </w:p>
                          <w:p w14:paraId="70BC60E4" w14:textId="6452E2EC" w:rsidR="00F26A2A" w:rsidRPr="0056321E" w:rsidRDefault="00F26A2A" w:rsidP="00F26A2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321E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Knowledge </w:t>
                            </w:r>
                            <w:r w:rsidR="000950C9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Square</w:t>
                            </w:r>
                          </w:p>
                          <w:p w14:paraId="05DE062A" w14:textId="77777777" w:rsidR="00F26A2A" w:rsidRPr="0056321E" w:rsidRDefault="00F26A2A" w:rsidP="00F26A2A">
                            <w:pP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321E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Q: X?</w:t>
                            </w:r>
                          </w:p>
                          <w:p w14:paraId="4CA00F03" w14:textId="49AC5EF1" w:rsidR="0056321E" w:rsidRDefault="00F26A2A" w:rsidP="003B5E85">
                            <w:pPr>
                              <w:spacing w:after="0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321E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1. A</w:t>
                            </w:r>
                          </w:p>
                          <w:p w14:paraId="6C627245" w14:textId="31DB6B33" w:rsidR="0056321E" w:rsidRDefault="00F26A2A" w:rsidP="003B5E85">
                            <w:pPr>
                              <w:spacing w:after="0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321E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2. B</w:t>
                            </w:r>
                          </w:p>
                          <w:p w14:paraId="3E4A8D51" w14:textId="1855E268" w:rsidR="0056321E" w:rsidRDefault="00F26A2A" w:rsidP="003B5E85">
                            <w:pPr>
                              <w:spacing w:after="0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321E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3. C</w:t>
                            </w:r>
                          </w:p>
                          <w:p w14:paraId="319F2C23" w14:textId="17C6BCED" w:rsidR="00F26A2A" w:rsidRPr="0056321E" w:rsidRDefault="00F26A2A" w:rsidP="003B5E85">
                            <w:pPr>
                              <w:spacing w:after="0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6321E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4. D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w14:anchorId="69E6295B" id="Rectangle 1" o:spid="_x0000_s1028" style="width:124.2pt;height:1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" fillcolor="white [3201]">
                <v:textbox>
                  <w:txbxContent>
                    <w:p w14:paraId="5116BF79" w14:textId="77777777" w:rsidR="00F26A2A" w:rsidRPr="0056321E" w:rsidRDefault="00F26A2A" w:rsidP="00F26A2A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56321E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Square 4C</w:t>
                      </w:r>
                    </w:p>
                    <w:p w14:paraId="70BC60E4" w14:textId="6452E2EC" w:rsidR="00F26A2A" w:rsidRPr="0056321E" w:rsidRDefault="00F26A2A" w:rsidP="00F26A2A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56321E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Knowledge </w:t>
                      </w:r>
                      <w:r w:rsidR="000950C9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Square</w:t>
                      </w:r>
                    </w:p>
                    <w:p w14:paraId="05DE062A" w14:textId="77777777" w:rsidR="00F26A2A" w:rsidRPr="0056321E" w:rsidRDefault="00F26A2A" w:rsidP="00F26A2A">
                      <w:pPr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56321E"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  <w:t>Q: X?</w:t>
                      </w:r>
                    </w:p>
                    <w:p w14:paraId="4CA00F03" w14:textId="49AC5EF1" w:rsidR="0056321E" w:rsidRDefault="00F26A2A" w:rsidP="003B5E85">
                      <w:pPr>
                        <w:spacing w:after="0"/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56321E"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  <w:t>1. A</w:t>
                      </w:r>
                    </w:p>
                    <w:p w14:paraId="6C627245" w14:textId="31DB6B33" w:rsidR="0056321E" w:rsidRDefault="00F26A2A" w:rsidP="003B5E85">
                      <w:pPr>
                        <w:spacing w:after="0"/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56321E"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  <w:t>2. B</w:t>
                      </w:r>
                    </w:p>
                    <w:p w14:paraId="3E4A8D51" w14:textId="1855E268" w:rsidR="0056321E" w:rsidRDefault="00F26A2A" w:rsidP="003B5E85">
                      <w:pPr>
                        <w:spacing w:after="0"/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56321E"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  <w:t>3. C</w:t>
                      </w:r>
                    </w:p>
                    <w:p w14:paraId="319F2C23" w14:textId="17C6BCED" w:rsidR="00F26A2A" w:rsidRPr="0056321E" w:rsidRDefault="00F26A2A" w:rsidP="003B5E85">
                      <w:pPr>
                        <w:spacing w:after="0"/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56321E"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  <w:t>4. 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9664F">
        <w:rPr>
          <w:noProof/>
        </w:rPr>
        <mc:AlternateContent>
          <mc:Choice Requires="wps">
            <w:drawing>
              <wp:inline distT="0" distB="0" distL="0" distR="0" wp14:anchorId="44942505" wp14:editId="062FE6C9">
                <wp:extent cx="1577340" cy="1531620"/>
                <wp:effectExtent l="0" t="0" r="22860" b="11430"/>
                <wp:docPr id="15141629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53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91CA997" w14:textId="77777777" w:rsidR="0089664F" w:rsidRDefault="0089664F" w:rsidP="0089664F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Square 1D</w:t>
                            </w:r>
                          </w:p>
                          <w:p w14:paraId="0BA304B6" w14:textId="77777777" w:rsidR="0089664F" w:rsidRDefault="0089664F" w:rsidP="0089664F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Small/Medium/Large Pothole</w:t>
                            </w:r>
                          </w:p>
                          <w:p w14:paraId="07F88174" w14:textId="77777777" w:rsidR="0089664F" w:rsidRDefault="0089664F" w:rsidP="0089664F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Age: x Days</w:t>
                            </w:r>
                          </w:p>
                          <w:p w14:paraId="638AEF9E" w14:textId="77777777" w:rsidR="0089664F" w:rsidRDefault="0089664F" w:rsidP="0089664F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Knowledge to Repair: y </w:t>
                            </w:r>
                          </w:p>
                          <w:p w14:paraId="64176E3E" w14:textId="77777777" w:rsidR="0089664F" w:rsidRDefault="0089664F" w:rsidP="0089664F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Cost to Repair: z Resource</w:t>
                            </w:r>
                          </w:p>
                          <w:p w14:paraId="71ED254D" w14:textId="77777777" w:rsidR="0089664F" w:rsidRDefault="0089664F" w:rsidP="0089664F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 damaged part of road which could cause issues for road users.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w14:anchorId="44942505" id="_x0000_s1029" style="width:124.2pt;height:12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" fillcolor="white [3201]">
                <v:textbox>
                  <w:txbxContent>
                    <w:p w14:paraId="691CA997" w14:textId="77777777" w:rsidR="0089664F" w:rsidRDefault="0089664F" w:rsidP="0089664F">
                      <w:pPr>
                        <w:spacing w:line="252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Square 1D</w:t>
                      </w:r>
                    </w:p>
                    <w:p w14:paraId="0BA304B6" w14:textId="77777777" w:rsidR="0089664F" w:rsidRDefault="0089664F" w:rsidP="0089664F">
                      <w:pPr>
                        <w:spacing w:line="252" w:lineRule="auto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Small/Medium/Large Pothole</w:t>
                      </w:r>
                    </w:p>
                    <w:p w14:paraId="07F88174" w14:textId="77777777" w:rsidR="0089664F" w:rsidRDefault="0089664F" w:rsidP="0089664F">
                      <w:pPr>
                        <w:spacing w:line="252" w:lineRule="auto"/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  <w:t>Age: x Days</w:t>
                      </w:r>
                    </w:p>
                    <w:p w14:paraId="638AEF9E" w14:textId="77777777" w:rsidR="0089664F" w:rsidRDefault="0089664F" w:rsidP="0089664F">
                      <w:pPr>
                        <w:spacing w:line="252" w:lineRule="auto"/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Knowledge to Repair: y </w:t>
                      </w:r>
                    </w:p>
                    <w:p w14:paraId="64176E3E" w14:textId="77777777" w:rsidR="0089664F" w:rsidRDefault="0089664F" w:rsidP="0089664F">
                      <w:pPr>
                        <w:spacing w:line="252" w:lineRule="auto"/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  <w:t>Cost to Repair: z Resource</w:t>
                      </w:r>
                    </w:p>
                    <w:p w14:paraId="71ED254D" w14:textId="77777777" w:rsidR="0089664F" w:rsidRDefault="0089664F" w:rsidP="0089664F">
                      <w:pPr>
                        <w:spacing w:line="252" w:lineRule="auto"/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  <w:t>A damaged part of road which could cause issues for road users.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7AD17AE" w14:textId="41FDF45A" w:rsidR="4EE464A7" w:rsidRDefault="4EE464A7" w:rsidP="4EE464A7"/>
    <w:p w14:paraId="3DFBB540" w14:textId="10F62610" w:rsidR="00AF29BC" w:rsidRDefault="00AF29BC" w:rsidP="00057D6E">
      <w:pPr>
        <w:pStyle w:val="Heading1"/>
      </w:pPr>
      <w:r>
        <w:t>References</w:t>
      </w:r>
      <w:r w:rsidR="00674621">
        <w:t xml:space="preserve"> (Appendix)</w:t>
      </w:r>
    </w:p>
    <w:p w14:paraId="4155868D" w14:textId="455C0EE6" w:rsidR="5743A532" w:rsidRPr="00262B50" w:rsidRDefault="5743A532" w:rsidP="49FBFE28">
      <w:pPr>
        <w:rPr>
          <w:sz w:val="18"/>
          <w:szCs w:val="18"/>
        </w:rPr>
      </w:pPr>
      <w:bookmarkStart w:id="19" w:name="Bookmark1"/>
      <w:r w:rsidRPr="00262B50">
        <w:rPr>
          <w:sz w:val="18"/>
          <w:szCs w:val="18"/>
        </w:rPr>
        <w:t xml:space="preserve">[1] - </w:t>
      </w:r>
      <w:r w:rsidR="2788C495" w:rsidRPr="00262B50">
        <w:rPr>
          <w:sz w:val="18"/>
          <w:szCs w:val="18"/>
        </w:rPr>
        <w:t xml:space="preserve">According to Discovery Insure, over R650 million in vehicle damage caused by potholes in South Africa in 2021 alone. </w:t>
      </w:r>
      <w:r w:rsidR="505481FA" w:rsidRPr="00262B50">
        <w:rPr>
          <w:sz w:val="18"/>
          <w:szCs w:val="18"/>
        </w:rPr>
        <w:t xml:space="preserve">Since the Pothole Patrol initiative was launched over 50,000 potholes have been repaired in Johannesburg. - </w:t>
      </w:r>
      <w:hyperlink r:id="rId26">
        <w:r w:rsidR="505481FA" w:rsidRPr="00262B50">
          <w:rPr>
            <w:rStyle w:val="Hyperlink"/>
            <w:sz w:val="18"/>
            <w:szCs w:val="18"/>
          </w:rPr>
          <w:t>https://www.discovery.co.za/corporate/good-driving-pothole-patrol-driving-change</w:t>
        </w:r>
      </w:hyperlink>
      <w:bookmarkEnd w:id="19"/>
    </w:p>
    <w:p w14:paraId="7AE46527" w14:textId="031B7036" w:rsidR="49FBFE28" w:rsidRPr="00262B50" w:rsidRDefault="07EA8699" w:rsidP="28A0A608">
      <w:pPr>
        <w:rPr>
          <w:rFonts w:eastAsia="Aptos" w:cs="Aptos"/>
          <w:sz w:val="18"/>
          <w:szCs w:val="18"/>
        </w:rPr>
      </w:pPr>
      <w:bookmarkStart w:id="20" w:name="Bookmark2"/>
      <w:r w:rsidRPr="00262B50">
        <w:rPr>
          <w:sz w:val="18"/>
          <w:szCs w:val="18"/>
        </w:rPr>
        <w:t xml:space="preserve">[2] - Devon County Council’s initiative to have volunteer Road Wardens fix minor potholes - </w:t>
      </w:r>
      <w:hyperlink r:id="rId27">
        <w:r w:rsidRPr="00262B50">
          <w:rPr>
            <w:rStyle w:val="Hyperlink"/>
            <w:rFonts w:eastAsia="Segoe UI" w:cs="Segoe UI"/>
            <w:sz w:val="18"/>
            <w:szCs w:val="18"/>
          </w:rPr>
          <w:t>https://www.transport-network.co.uk/Council-uses-volunteers-to-fill-in-potholes-citing-cuts/13368</w:t>
        </w:r>
      </w:hyperlink>
      <w:bookmarkEnd w:id="20"/>
    </w:p>
    <w:p w14:paraId="0B32E84C" w14:textId="3E8C5002" w:rsidR="00AF3178" w:rsidRDefault="00DD2BFE" w:rsidP="00057D6E">
      <w:pPr>
        <w:pStyle w:val="Heading1"/>
      </w:pPr>
      <w:r>
        <w:lastRenderedPageBreak/>
        <w:t>T</w:t>
      </w:r>
      <w:r w:rsidR="00E35497">
        <w:t>eam Min</w:t>
      </w:r>
      <w:r w:rsidR="007230F9">
        <w:t>ute</w:t>
      </w:r>
      <w:r w:rsidR="00297BB2">
        <w:t>s</w:t>
      </w:r>
      <w:r w:rsidR="00674621">
        <w:t xml:space="preserve"> (Appendix)</w:t>
      </w:r>
    </w:p>
    <w:p w14:paraId="16350BA2" w14:textId="77777777" w:rsidR="000A0CAB" w:rsidRPr="000A0CAB" w:rsidRDefault="000A0CAB" w:rsidP="000A0CAB"/>
    <w:sectPr w:rsidR="000A0CAB" w:rsidRPr="000A0CAB">
      <w:headerReference w:type="default" r:id="rId28"/>
      <w:footerReference w:type="default" r:id="rId2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271F3" w14:textId="77777777" w:rsidR="00CA2B7A" w:rsidRDefault="00CA2B7A" w:rsidP="003A3181">
      <w:pPr>
        <w:spacing w:after="0" w:line="240" w:lineRule="auto"/>
      </w:pPr>
      <w:r>
        <w:separator/>
      </w:r>
    </w:p>
  </w:endnote>
  <w:endnote w:type="continuationSeparator" w:id="0">
    <w:p w14:paraId="25B3FECF" w14:textId="77777777" w:rsidR="00CA2B7A" w:rsidRDefault="00CA2B7A" w:rsidP="003A3181">
      <w:pPr>
        <w:spacing w:after="0" w:line="240" w:lineRule="auto"/>
      </w:pPr>
      <w:r>
        <w:continuationSeparator/>
      </w:r>
    </w:p>
  </w:endnote>
  <w:endnote w:type="continuationNotice" w:id="1">
    <w:p w14:paraId="79A09CF1" w14:textId="77777777" w:rsidR="00CA2B7A" w:rsidRDefault="00CA2B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44BCC" w14:textId="5C5735B3" w:rsidR="00D4217E" w:rsidRDefault="00D42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ED6EA" w14:textId="77777777" w:rsidR="00CA2B7A" w:rsidRDefault="00CA2B7A" w:rsidP="003A3181">
      <w:pPr>
        <w:spacing w:after="0" w:line="240" w:lineRule="auto"/>
      </w:pPr>
      <w:r>
        <w:separator/>
      </w:r>
    </w:p>
  </w:footnote>
  <w:footnote w:type="continuationSeparator" w:id="0">
    <w:p w14:paraId="44C787D5" w14:textId="77777777" w:rsidR="00CA2B7A" w:rsidRDefault="00CA2B7A" w:rsidP="003A3181">
      <w:pPr>
        <w:spacing w:after="0" w:line="240" w:lineRule="auto"/>
      </w:pPr>
      <w:r>
        <w:continuationSeparator/>
      </w:r>
    </w:p>
  </w:footnote>
  <w:footnote w:type="continuationNotice" w:id="1">
    <w:p w14:paraId="27526CDF" w14:textId="77777777" w:rsidR="00CA2B7A" w:rsidRDefault="00CA2B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9179E" w14:textId="77777777" w:rsidR="005F565E" w:rsidRPr="000A63B6" w:rsidRDefault="005F565E">
    <w:pPr>
      <w:pStyle w:val="Header"/>
      <w:rPr>
        <w:b/>
        <w:bCs/>
        <w:i/>
        <w:iCs/>
        <w:color w:val="FF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cl+VBN4FjmFXA" int2:id="92qgOhy3">
      <int2:state int2:value="Rejected" int2:type="AugLoop_Text_Critique"/>
    </int2:textHash>
    <int2:bookmark int2:bookmarkName="_Int_iIRX47GI" int2:invalidationBookmarkName="" int2:hashCode="axK+2WevJO4hdx" int2:id="SNpkYhSr">
      <int2:state int2:value="Rejected" int2:type="AugLoop_Text_Critique"/>
    </int2:bookmark>
    <int2:bookmark int2:bookmarkName="_Int_9LFPXeSF" int2:invalidationBookmarkName="" int2:hashCode="56hlojclxP5cNI" int2:id="SaLTBT7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336F4"/>
    <w:multiLevelType w:val="hybridMultilevel"/>
    <w:tmpl w:val="6AF81374"/>
    <w:lvl w:ilvl="0" w:tplc="BBA2A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0B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3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48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47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281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C6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06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0B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8FCE4"/>
    <w:multiLevelType w:val="hybridMultilevel"/>
    <w:tmpl w:val="A1863888"/>
    <w:lvl w:ilvl="0" w:tplc="146A6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CA6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4D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EA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6F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2CC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C1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B24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E2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34C3E"/>
    <w:multiLevelType w:val="hybridMultilevel"/>
    <w:tmpl w:val="F060326C"/>
    <w:lvl w:ilvl="0" w:tplc="E4A2C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0B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60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0D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A4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24D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9C2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E3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F66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D8C07"/>
    <w:multiLevelType w:val="hybridMultilevel"/>
    <w:tmpl w:val="D5D6F7C8"/>
    <w:lvl w:ilvl="0" w:tplc="387C3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001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245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078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C28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E49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60D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AC6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CC0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24EF7"/>
    <w:multiLevelType w:val="hybridMultilevel"/>
    <w:tmpl w:val="795054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4AD4E"/>
    <w:multiLevelType w:val="hybridMultilevel"/>
    <w:tmpl w:val="F8D0F1EC"/>
    <w:lvl w:ilvl="0" w:tplc="8E003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809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40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84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3E2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46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82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83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DAA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C52F1"/>
    <w:multiLevelType w:val="hybridMultilevel"/>
    <w:tmpl w:val="34B8DB2A"/>
    <w:lvl w:ilvl="0" w:tplc="83A6D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CB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229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01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4D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28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EB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05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2F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341BD"/>
    <w:multiLevelType w:val="hybridMultilevel"/>
    <w:tmpl w:val="C1127F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11949"/>
    <w:multiLevelType w:val="hybridMultilevel"/>
    <w:tmpl w:val="25CEB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D0AB7"/>
    <w:multiLevelType w:val="hybridMultilevel"/>
    <w:tmpl w:val="FFFFFFFF"/>
    <w:lvl w:ilvl="0" w:tplc="9D9CD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0C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40F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2D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C4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20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6C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867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2CE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079D6"/>
    <w:multiLevelType w:val="hybridMultilevel"/>
    <w:tmpl w:val="25CEB9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67B50"/>
    <w:multiLevelType w:val="hybridMultilevel"/>
    <w:tmpl w:val="BC9AE3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52489277">
    <w:abstractNumId w:val="6"/>
  </w:num>
  <w:num w:numId="2" w16cid:durableId="175388219">
    <w:abstractNumId w:val="0"/>
  </w:num>
  <w:num w:numId="3" w16cid:durableId="258023624">
    <w:abstractNumId w:val="2"/>
  </w:num>
  <w:num w:numId="4" w16cid:durableId="487863750">
    <w:abstractNumId w:val="3"/>
  </w:num>
  <w:num w:numId="5" w16cid:durableId="1732773079">
    <w:abstractNumId w:val="11"/>
  </w:num>
  <w:num w:numId="6" w16cid:durableId="1649357149">
    <w:abstractNumId w:val="8"/>
  </w:num>
  <w:num w:numId="7" w16cid:durableId="569463699">
    <w:abstractNumId w:val="12"/>
  </w:num>
  <w:num w:numId="8" w16cid:durableId="516965188">
    <w:abstractNumId w:val="5"/>
  </w:num>
  <w:num w:numId="9" w16cid:durableId="1533837007">
    <w:abstractNumId w:val="1"/>
  </w:num>
  <w:num w:numId="10" w16cid:durableId="1276329209">
    <w:abstractNumId w:val="9"/>
  </w:num>
  <w:num w:numId="11" w16cid:durableId="1794519222">
    <w:abstractNumId w:val="10"/>
  </w:num>
  <w:num w:numId="12" w16cid:durableId="824249084">
    <w:abstractNumId w:val="7"/>
  </w:num>
  <w:num w:numId="13" w16cid:durableId="66683064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ter Robinson">
    <w15:presenceInfo w15:providerId="AD" w15:userId="S::40400821@ads.qub.ac.uk::218c368b-4cd7-42ad-a256-66688a21973f"/>
  </w15:person>
  <w15:person w15:author="Peter Robinson [2]">
    <w15:presenceInfo w15:providerId="Windows Live" w15:userId="f892e70265d87d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69D645"/>
    <w:rsid w:val="000024F4"/>
    <w:rsid w:val="000026FF"/>
    <w:rsid w:val="000111B4"/>
    <w:rsid w:val="00013EAA"/>
    <w:rsid w:val="00023AB0"/>
    <w:rsid w:val="00025ABE"/>
    <w:rsid w:val="000422D2"/>
    <w:rsid w:val="00043500"/>
    <w:rsid w:val="000502C3"/>
    <w:rsid w:val="0005148E"/>
    <w:rsid w:val="0005316D"/>
    <w:rsid w:val="0005432D"/>
    <w:rsid w:val="00054C6A"/>
    <w:rsid w:val="00057D6E"/>
    <w:rsid w:val="000650F9"/>
    <w:rsid w:val="00067B00"/>
    <w:rsid w:val="000706AA"/>
    <w:rsid w:val="0007581A"/>
    <w:rsid w:val="00076EDF"/>
    <w:rsid w:val="00077AC8"/>
    <w:rsid w:val="00082F75"/>
    <w:rsid w:val="00085310"/>
    <w:rsid w:val="000857CF"/>
    <w:rsid w:val="00086E3A"/>
    <w:rsid w:val="000872A9"/>
    <w:rsid w:val="00091908"/>
    <w:rsid w:val="0009277E"/>
    <w:rsid w:val="000950C9"/>
    <w:rsid w:val="000A0CAB"/>
    <w:rsid w:val="000A451C"/>
    <w:rsid w:val="000A5235"/>
    <w:rsid w:val="000A56FE"/>
    <w:rsid w:val="000A63B6"/>
    <w:rsid w:val="000B1400"/>
    <w:rsid w:val="000B5FEA"/>
    <w:rsid w:val="000C5A2C"/>
    <w:rsid w:val="000C6944"/>
    <w:rsid w:val="000D0E7C"/>
    <w:rsid w:val="000D4B5F"/>
    <w:rsid w:val="000E1D39"/>
    <w:rsid w:val="000E59D9"/>
    <w:rsid w:val="000E7418"/>
    <w:rsid w:val="000F2A4A"/>
    <w:rsid w:val="000F418B"/>
    <w:rsid w:val="000FF4A6"/>
    <w:rsid w:val="00100551"/>
    <w:rsid w:val="00106402"/>
    <w:rsid w:val="00107E13"/>
    <w:rsid w:val="00112022"/>
    <w:rsid w:val="0011530F"/>
    <w:rsid w:val="00117363"/>
    <w:rsid w:val="00120BCA"/>
    <w:rsid w:val="00122505"/>
    <w:rsid w:val="001306D1"/>
    <w:rsid w:val="0013516C"/>
    <w:rsid w:val="00135E85"/>
    <w:rsid w:val="00136CCA"/>
    <w:rsid w:val="00164673"/>
    <w:rsid w:val="00164982"/>
    <w:rsid w:val="00174194"/>
    <w:rsid w:val="00175CB8"/>
    <w:rsid w:val="00175D34"/>
    <w:rsid w:val="001805D0"/>
    <w:rsid w:val="00181D29"/>
    <w:rsid w:val="00184CF9"/>
    <w:rsid w:val="00186938"/>
    <w:rsid w:val="0019416A"/>
    <w:rsid w:val="00196C5E"/>
    <w:rsid w:val="001B2233"/>
    <w:rsid w:val="001B5B58"/>
    <w:rsid w:val="001B66B1"/>
    <w:rsid w:val="001B6721"/>
    <w:rsid w:val="001C3C70"/>
    <w:rsid w:val="001E14EE"/>
    <w:rsid w:val="001E2630"/>
    <w:rsid w:val="001E400C"/>
    <w:rsid w:val="001E4F4F"/>
    <w:rsid w:val="001E52C3"/>
    <w:rsid w:val="001F0146"/>
    <w:rsid w:val="001F1FAC"/>
    <w:rsid w:val="00227225"/>
    <w:rsid w:val="00237E87"/>
    <w:rsid w:val="00243130"/>
    <w:rsid w:val="00246F61"/>
    <w:rsid w:val="00247DCD"/>
    <w:rsid w:val="00251489"/>
    <w:rsid w:val="00253F17"/>
    <w:rsid w:val="00255079"/>
    <w:rsid w:val="00262B50"/>
    <w:rsid w:val="00266265"/>
    <w:rsid w:val="00271BCD"/>
    <w:rsid w:val="00271F01"/>
    <w:rsid w:val="0027427B"/>
    <w:rsid w:val="0029209E"/>
    <w:rsid w:val="00292172"/>
    <w:rsid w:val="0029541A"/>
    <w:rsid w:val="00296997"/>
    <w:rsid w:val="00297843"/>
    <w:rsid w:val="00297BB2"/>
    <w:rsid w:val="002A7A3D"/>
    <w:rsid w:val="002B002B"/>
    <w:rsid w:val="002B03C7"/>
    <w:rsid w:val="002B2F09"/>
    <w:rsid w:val="002B6881"/>
    <w:rsid w:val="002C3FDD"/>
    <w:rsid w:val="002C5BDF"/>
    <w:rsid w:val="002C5E45"/>
    <w:rsid w:val="002E10A4"/>
    <w:rsid w:val="002E3051"/>
    <w:rsid w:val="002E375B"/>
    <w:rsid w:val="002E39A0"/>
    <w:rsid w:val="002E431A"/>
    <w:rsid w:val="002E49B6"/>
    <w:rsid w:val="002E73D0"/>
    <w:rsid w:val="002F5B42"/>
    <w:rsid w:val="00300018"/>
    <w:rsid w:val="00300024"/>
    <w:rsid w:val="00303BB1"/>
    <w:rsid w:val="00312E3D"/>
    <w:rsid w:val="003155A1"/>
    <w:rsid w:val="0033242E"/>
    <w:rsid w:val="00332F4F"/>
    <w:rsid w:val="003331BE"/>
    <w:rsid w:val="0034393B"/>
    <w:rsid w:val="00347FD8"/>
    <w:rsid w:val="00355B8A"/>
    <w:rsid w:val="00355F20"/>
    <w:rsid w:val="00357FB3"/>
    <w:rsid w:val="00372A70"/>
    <w:rsid w:val="003754CC"/>
    <w:rsid w:val="0038016A"/>
    <w:rsid w:val="003819AB"/>
    <w:rsid w:val="00381BDB"/>
    <w:rsid w:val="003945B0"/>
    <w:rsid w:val="003A2BD0"/>
    <w:rsid w:val="003A3181"/>
    <w:rsid w:val="003A3606"/>
    <w:rsid w:val="003B1A40"/>
    <w:rsid w:val="003B3F34"/>
    <w:rsid w:val="003B54B7"/>
    <w:rsid w:val="003B5E85"/>
    <w:rsid w:val="003B7B7A"/>
    <w:rsid w:val="003C1D03"/>
    <w:rsid w:val="003C21AA"/>
    <w:rsid w:val="003C351D"/>
    <w:rsid w:val="003D015B"/>
    <w:rsid w:val="003D3003"/>
    <w:rsid w:val="003D4473"/>
    <w:rsid w:val="003D5156"/>
    <w:rsid w:val="003E0201"/>
    <w:rsid w:val="003E0BD0"/>
    <w:rsid w:val="003E1872"/>
    <w:rsid w:val="003E1F46"/>
    <w:rsid w:val="003E27D8"/>
    <w:rsid w:val="003E751D"/>
    <w:rsid w:val="003F646C"/>
    <w:rsid w:val="0040462D"/>
    <w:rsid w:val="00405929"/>
    <w:rsid w:val="00407CB7"/>
    <w:rsid w:val="0040C374"/>
    <w:rsid w:val="00412BC6"/>
    <w:rsid w:val="00416483"/>
    <w:rsid w:val="00421EA4"/>
    <w:rsid w:val="00421FD9"/>
    <w:rsid w:val="00433DC3"/>
    <w:rsid w:val="004340B1"/>
    <w:rsid w:val="00442453"/>
    <w:rsid w:val="00443F59"/>
    <w:rsid w:val="00446621"/>
    <w:rsid w:val="0046341D"/>
    <w:rsid w:val="00475FC3"/>
    <w:rsid w:val="00481A60"/>
    <w:rsid w:val="004825A4"/>
    <w:rsid w:val="004907E1"/>
    <w:rsid w:val="00492F9A"/>
    <w:rsid w:val="004A0019"/>
    <w:rsid w:val="004B4471"/>
    <w:rsid w:val="004C0C9A"/>
    <w:rsid w:val="004C3323"/>
    <w:rsid w:val="004C479A"/>
    <w:rsid w:val="004C5A70"/>
    <w:rsid w:val="004D17C3"/>
    <w:rsid w:val="004E0BCD"/>
    <w:rsid w:val="004E2D10"/>
    <w:rsid w:val="004E4EDB"/>
    <w:rsid w:val="004E4FB6"/>
    <w:rsid w:val="004E513B"/>
    <w:rsid w:val="004E6111"/>
    <w:rsid w:val="004E642B"/>
    <w:rsid w:val="004F295B"/>
    <w:rsid w:val="004F349E"/>
    <w:rsid w:val="00512B4F"/>
    <w:rsid w:val="00514E33"/>
    <w:rsid w:val="005162E9"/>
    <w:rsid w:val="00550F02"/>
    <w:rsid w:val="00562A15"/>
    <w:rsid w:val="0056321E"/>
    <w:rsid w:val="00567EBA"/>
    <w:rsid w:val="005706FA"/>
    <w:rsid w:val="00571233"/>
    <w:rsid w:val="005713A4"/>
    <w:rsid w:val="005774B9"/>
    <w:rsid w:val="005846BF"/>
    <w:rsid w:val="00593D53"/>
    <w:rsid w:val="0059586D"/>
    <w:rsid w:val="00595DC2"/>
    <w:rsid w:val="005A4A8A"/>
    <w:rsid w:val="005C3DAA"/>
    <w:rsid w:val="005D6A0B"/>
    <w:rsid w:val="005E1017"/>
    <w:rsid w:val="005F0B55"/>
    <w:rsid w:val="005F3FE4"/>
    <w:rsid w:val="005F565E"/>
    <w:rsid w:val="006027FB"/>
    <w:rsid w:val="0060670A"/>
    <w:rsid w:val="00611DE4"/>
    <w:rsid w:val="0062405E"/>
    <w:rsid w:val="006253B4"/>
    <w:rsid w:val="00626342"/>
    <w:rsid w:val="0063243B"/>
    <w:rsid w:val="00634066"/>
    <w:rsid w:val="00635A27"/>
    <w:rsid w:val="00635CBB"/>
    <w:rsid w:val="006413D0"/>
    <w:rsid w:val="00644D21"/>
    <w:rsid w:val="0066088C"/>
    <w:rsid w:val="0066420F"/>
    <w:rsid w:val="00674621"/>
    <w:rsid w:val="00675007"/>
    <w:rsid w:val="006826FA"/>
    <w:rsid w:val="00682E35"/>
    <w:rsid w:val="0068485A"/>
    <w:rsid w:val="00691399"/>
    <w:rsid w:val="006A6D86"/>
    <w:rsid w:val="006B1A3A"/>
    <w:rsid w:val="006D0326"/>
    <w:rsid w:val="006D03B5"/>
    <w:rsid w:val="006D2951"/>
    <w:rsid w:val="006D2B2B"/>
    <w:rsid w:val="006D6E8E"/>
    <w:rsid w:val="006D7FC8"/>
    <w:rsid w:val="006E1CFF"/>
    <w:rsid w:val="006E620F"/>
    <w:rsid w:val="006E70D2"/>
    <w:rsid w:val="006F3DDF"/>
    <w:rsid w:val="006FFCA4"/>
    <w:rsid w:val="00700919"/>
    <w:rsid w:val="007022AD"/>
    <w:rsid w:val="007119E9"/>
    <w:rsid w:val="007121F4"/>
    <w:rsid w:val="007230F9"/>
    <w:rsid w:val="0072570F"/>
    <w:rsid w:val="00726931"/>
    <w:rsid w:val="00735484"/>
    <w:rsid w:val="00741678"/>
    <w:rsid w:val="0074558B"/>
    <w:rsid w:val="00750B7F"/>
    <w:rsid w:val="007519E2"/>
    <w:rsid w:val="00752118"/>
    <w:rsid w:val="00752B59"/>
    <w:rsid w:val="00752C20"/>
    <w:rsid w:val="007627AF"/>
    <w:rsid w:val="00762E67"/>
    <w:rsid w:val="007663B1"/>
    <w:rsid w:val="00771B80"/>
    <w:rsid w:val="00773F63"/>
    <w:rsid w:val="00782B14"/>
    <w:rsid w:val="007838FC"/>
    <w:rsid w:val="007849DB"/>
    <w:rsid w:val="00792D74"/>
    <w:rsid w:val="00793C2A"/>
    <w:rsid w:val="007A340C"/>
    <w:rsid w:val="007B363F"/>
    <w:rsid w:val="007B5274"/>
    <w:rsid w:val="007C0272"/>
    <w:rsid w:val="007C1F3A"/>
    <w:rsid w:val="007D04E7"/>
    <w:rsid w:val="007D169F"/>
    <w:rsid w:val="007D45EC"/>
    <w:rsid w:val="007D500A"/>
    <w:rsid w:val="007E7989"/>
    <w:rsid w:val="007F52EF"/>
    <w:rsid w:val="00810463"/>
    <w:rsid w:val="00810464"/>
    <w:rsid w:val="00811C02"/>
    <w:rsid w:val="008233F3"/>
    <w:rsid w:val="00830DDD"/>
    <w:rsid w:val="008337E6"/>
    <w:rsid w:val="008358A7"/>
    <w:rsid w:val="008368D4"/>
    <w:rsid w:val="00843008"/>
    <w:rsid w:val="00844AC0"/>
    <w:rsid w:val="008477FC"/>
    <w:rsid w:val="00850552"/>
    <w:rsid w:val="0085457E"/>
    <w:rsid w:val="00860CC0"/>
    <w:rsid w:val="008623AA"/>
    <w:rsid w:val="00870C4A"/>
    <w:rsid w:val="008733B5"/>
    <w:rsid w:val="008737FA"/>
    <w:rsid w:val="0088415B"/>
    <w:rsid w:val="00885AD8"/>
    <w:rsid w:val="0089664F"/>
    <w:rsid w:val="00896F44"/>
    <w:rsid w:val="00896FAE"/>
    <w:rsid w:val="00897094"/>
    <w:rsid w:val="008B2B44"/>
    <w:rsid w:val="008B41D0"/>
    <w:rsid w:val="008B6EF6"/>
    <w:rsid w:val="008C202D"/>
    <w:rsid w:val="008C21F5"/>
    <w:rsid w:val="008C4B64"/>
    <w:rsid w:val="008D00AB"/>
    <w:rsid w:val="008F2DD8"/>
    <w:rsid w:val="0090010C"/>
    <w:rsid w:val="00903242"/>
    <w:rsid w:val="00910B93"/>
    <w:rsid w:val="00916D86"/>
    <w:rsid w:val="00921632"/>
    <w:rsid w:val="00936B9C"/>
    <w:rsid w:val="00947082"/>
    <w:rsid w:val="00954414"/>
    <w:rsid w:val="00954ABE"/>
    <w:rsid w:val="00970048"/>
    <w:rsid w:val="00971D04"/>
    <w:rsid w:val="0097660C"/>
    <w:rsid w:val="0097688A"/>
    <w:rsid w:val="00982095"/>
    <w:rsid w:val="00982576"/>
    <w:rsid w:val="00982744"/>
    <w:rsid w:val="0098674D"/>
    <w:rsid w:val="00990B07"/>
    <w:rsid w:val="00990E25"/>
    <w:rsid w:val="009970EF"/>
    <w:rsid w:val="009A7DEC"/>
    <w:rsid w:val="009B3F32"/>
    <w:rsid w:val="009B4C71"/>
    <w:rsid w:val="009B6A03"/>
    <w:rsid w:val="009C3263"/>
    <w:rsid w:val="009C41D6"/>
    <w:rsid w:val="009C4323"/>
    <w:rsid w:val="009D6BF0"/>
    <w:rsid w:val="009D7A18"/>
    <w:rsid w:val="009E05C7"/>
    <w:rsid w:val="009E21DF"/>
    <w:rsid w:val="009E46B5"/>
    <w:rsid w:val="009E61D4"/>
    <w:rsid w:val="009E65A4"/>
    <w:rsid w:val="009F30BF"/>
    <w:rsid w:val="009F67D9"/>
    <w:rsid w:val="009F6B4A"/>
    <w:rsid w:val="00A16239"/>
    <w:rsid w:val="00A22D34"/>
    <w:rsid w:val="00A2658E"/>
    <w:rsid w:val="00A3046B"/>
    <w:rsid w:val="00A31E90"/>
    <w:rsid w:val="00A3355C"/>
    <w:rsid w:val="00A3580E"/>
    <w:rsid w:val="00A41DCE"/>
    <w:rsid w:val="00A4562E"/>
    <w:rsid w:val="00A55318"/>
    <w:rsid w:val="00A55C56"/>
    <w:rsid w:val="00A57392"/>
    <w:rsid w:val="00A64A55"/>
    <w:rsid w:val="00A659A0"/>
    <w:rsid w:val="00A72127"/>
    <w:rsid w:val="00A77F02"/>
    <w:rsid w:val="00A833B3"/>
    <w:rsid w:val="00A8615C"/>
    <w:rsid w:val="00A879E1"/>
    <w:rsid w:val="00A924BE"/>
    <w:rsid w:val="00A927F2"/>
    <w:rsid w:val="00AA1B97"/>
    <w:rsid w:val="00AA6440"/>
    <w:rsid w:val="00AB21CB"/>
    <w:rsid w:val="00AB3946"/>
    <w:rsid w:val="00AC012A"/>
    <w:rsid w:val="00AC03FB"/>
    <w:rsid w:val="00AC2E9D"/>
    <w:rsid w:val="00AC355F"/>
    <w:rsid w:val="00AD2661"/>
    <w:rsid w:val="00AD4B9E"/>
    <w:rsid w:val="00AD5807"/>
    <w:rsid w:val="00AE3B1C"/>
    <w:rsid w:val="00AF29BC"/>
    <w:rsid w:val="00AF3178"/>
    <w:rsid w:val="00AF69AF"/>
    <w:rsid w:val="00AF69B4"/>
    <w:rsid w:val="00AF6E4A"/>
    <w:rsid w:val="00B038ED"/>
    <w:rsid w:val="00B07D6B"/>
    <w:rsid w:val="00B10F2B"/>
    <w:rsid w:val="00B11804"/>
    <w:rsid w:val="00B23182"/>
    <w:rsid w:val="00B23297"/>
    <w:rsid w:val="00B23901"/>
    <w:rsid w:val="00B26148"/>
    <w:rsid w:val="00B42011"/>
    <w:rsid w:val="00B45DF3"/>
    <w:rsid w:val="00B5090E"/>
    <w:rsid w:val="00B54C3E"/>
    <w:rsid w:val="00B54DF9"/>
    <w:rsid w:val="00B7780B"/>
    <w:rsid w:val="00B81FCD"/>
    <w:rsid w:val="00B82BF3"/>
    <w:rsid w:val="00B91CE9"/>
    <w:rsid w:val="00B9254C"/>
    <w:rsid w:val="00BA6FFA"/>
    <w:rsid w:val="00BB204D"/>
    <w:rsid w:val="00BC1AA7"/>
    <w:rsid w:val="00BC5D70"/>
    <w:rsid w:val="00BC6031"/>
    <w:rsid w:val="00BC640F"/>
    <w:rsid w:val="00BE2769"/>
    <w:rsid w:val="00BE6259"/>
    <w:rsid w:val="00BF1CF8"/>
    <w:rsid w:val="00BF318D"/>
    <w:rsid w:val="00BF67F8"/>
    <w:rsid w:val="00C00C23"/>
    <w:rsid w:val="00C023D0"/>
    <w:rsid w:val="00C04391"/>
    <w:rsid w:val="00C053CD"/>
    <w:rsid w:val="00C07380"/>
    <w:rsid w:val="00C13AC1"/>
    <w:rsid w:val="00C2202D"/>
    <w:rsid w:val="00C42774"/>
    <w:rsid w:val="00C42950"/>
    <w:rsid w:val="00C44D2C"/>
    <w:rsid w:val="00C454B6"/>
    <w:rsid w:val="00C45E88"/>
    <w:rsid w:val="00C5438E"/>
    <w:rsid w:val="00C55D4D"/>
    <w:rsid w:val="00C57617"/>
    <w:rsid w:val="00C6517D"/>
    <w:rsid w:val="00C651A1"/>
    <w:rsid w:val="00C6606E"/>
    <w:rsid w:val="00C66830"/>
    <w:rsid w:val="00C714CC"/>
    <w:rsid w:val="00C809C4"/>
    <w:rsid w:val="00C832ED"/>
    <w:rsid w:val="00C8342D"/>
    <w:rsid w:val="00C86576"/>
    <w:rsid w:val="00C86A9C"/>
    <w:rsid w:val="00C87F1B"/>
    <w:rsid w:val="00CA2B7A"/>
    <w:rsid w:val="00CB148C"/>
    <w:rsid w:val="00CB1AAC"/>
    <w:rsid w:val="00CC1E05"/>
    <w:rsid w:val="00CC3747"/>
    <w:rsid w:val="00CC6B88"/>
    <w:rsid w:val="00CC79AA"/>
    <w:rsid w:val="00CD1347"/>
    <w:rsid w:val="00CD3FF8"/>
    <w:rsid w:val="00CD4848"/>
    <w:rsid w:val="00CD644A"/>
    <w:rsid w:val="00CD7133"/>
    <w:rsid w:val="00CE04A5"/>
    <w:rsid w:val="00CE1785"/>
    <w:rsid w:val="00CE1C87"/>
    <w:rsid w:val="00CE6AC3"/>
    <w:rsid w:val="00CE7292"/>
    <w:rsid w:val="00CF4E54"/>
    <w:rsid w:val="00CF5D56"/>
    <w:rsid w:val="00D02586"/>
    <w:rsid w:val="00D13413"/>
    <w:rsid w:val="00D13745"/>
    <w:rsid w:val="00D1561E"/>
    <w:rsid w:val="00D257EC"/>
    <w:rsid w:val="00D25A23"/>
    <w:rsid w:val="00D27860"/>
    <w:rsid w:val="00D279B5"/>
    <w:rsid w:val="00D309BD"/>
    <w:rsid w:val="00D3101E"/>
    <w:rsid w:val="00D321D5"/>
    <w:rsid w:val="00D4217E"/>
    <w:rsid w:val="00D46957"/>
    <w:rsid w:val="00D46FEE"/>
    <w:rsid w:val="00D47706"/>
    <w:rsid w:val="00D5291F"/>
    <w:rsid w:val="00D531BD"/>
    <w:rsid w:val="00D621F1"/>
    <w:rsid w:val="00D6547C"/>
    <w:rsid w:val="00D7067B"/>
    <w:rsid w:val="00D731E8"/>
    <w:rsid w:val="00D83B82"/>
    <w:rsid w:val="00D8456C"/>
    <w:rsid w:val="00D877A1"/>
    <w:rsid w:val="00DB36CD"/>
    <w:rsid w:val="00DD2BFE"/>
    <w:rsid w:val="00DD3A25"/>
    <w:rsid w:val="00DE729F"/>
    <w:rsid w:val="00DF1FA0"/>
    <w:rsid w:val="00DF4174"/>
    <w:rsid w:val="00DF62D0"/>
    <w:rsid w:val="00DF7C80"/>
    <w:rsid w:val="00E02E33"/>
    <w:rsid w:val="00E03396"/>
    <w:rsid w:val="00E1574B"/>
    <w:rsid w:val="00E1687A"/>
    <w:rsid w:val="00E26389"/>
    <w:rsid w:val="00E35497"/>
    <w:rsid w:val="00E40667"/>
    <w:rsid w:val="00E46113"/>
    <w:rsid w:val="00E47C6A"/>
    <w:rsid w:val="00E57421"/>
    <w:rsid w:val="00E643C0"/>
    <w:rsid w:val="00E6711F"/>
    <w:rsid w:val="00E7413F"/>
    <w:rsid w:val="00E76E48"/>
    <w:rsid w:val="00E80814"/>
    <w:rsid w:val="00E83CAC"/>
    <w:rsid w:val="00E854A6"/>
    <w:rsid w:val="00E90B14"/>
    <w:rsid w:val="00E936F0"/>
    <w:rsid w:val="00E93ADD"/>
    <w:rsid w:val="00E95B4E"/>
    <w:rsid w:val="00EB3836"/>
    <w:rsid w:val="00EC26B5"/>
    <w:rsid w:val="00ED1698"/>
    <w:rsid w:val="00ED52A7"/>
    <w:rsid w:val="00EF2FF6"/>
    <w:rsid w:val="00EF55DC"/>
    <w:rsid w:val="00F00777"/>
    <w:rsid w:val="00F0244D"/>
    <w:rsid w:val="00F02AFB"/>
    <w:rsid w:val="00F04E0C"/>
    <w:rsid w:val="00F05BE5"/>
    <w:rsid w:val="00F108F1"/>
    <w:rsid w:val="00F13346"/>
    <w:rsid w:val="00F17595"/>
    <w:rsid w:val="00F217F8"/>
    <w:rsid w:val="00F2247C"/>
    <w:rsid w:val="00F2337A"/>
    <w:rsid w:val="00F23B70"/>
    <w:rsid w:val="00F24196"/>
    <w:rsid w:val="00F26A2A"/>
    <w:rsid w:val="00F27786"/>
    <w:rsid w:val="00F34798"/>
    <w:rsid w:val="00F35A37"/>
    <w:rsid w:val="00F4164B"/>
    <w:rsid w:val="00F45E12"/>
    <w:rsid w:val="00F47700"/>
    <w:rsid w:val="00F519CF"/>
    <w:rsid w:val="00F51C65"/>
    <w:rsid w:val="00F52146"/>
    <w:rsid w:val="00F55551"/>
    <w:rsid w:val="00F67329"/>
    <w:rsid w:val="00F8457D"/>
    <w:rsid w:val="00F84863"/>
    <w:rsid w:val="00F9172E"/>
    <w:rsid w:val="00F94545"/>
    <w:rsid w:val="00FA1FE7"/>
    <w:rsid w:val="00FA43CE"/>
    <w:rsid w:val="00FB0BA6"/>
    <w:rsid w:val="00FB7BAF"/>
    <w:rsid w:val="00FC6C1B"/>
    <w:rsid w:val="00FD30A1"/>
    <w:rsid w:val="00FE7729"/>
    <w:rsid w:val="00FF2A95"/>
    <w:rsid w:val="00FF3CD6"/>
    <w:rsid w:val="00FF74C5"/>
    <w:rsid w:val="0162AB37"/>
    <w:rsid w:val="017A410F"/>
    <w:rsid w:val="01D3EF1E"/>
    <w:rsid w:val="01D98AC2"/>
    <w:rsid w:val="01F927DA"/>
    <w:rsid w:val="020B75A9"/>
    <w:rsid w:val="0223698A"/>
    <w:rsid w:val="024DEC16"/>
    <w:rsid w:val="026CAAED"/>
    <w:rsid w:val="0275185C"/>
    <w:rsid w:val="02835FFD"/>
    <w:rsid w:val="037DB147"/>
    <w:rsid w:val="039E41CF"/>
    <w:rsid w:val="042CD122"/>
    <w:rsid w:val="04D49EAA"/>
    <w:rsid w:val="0575B6B7"/>
    <w:rsid w:val="05E7AC01"/>
    <w:rsid w:val="061954B0"/>
    <w:rsid w:val="067BBC97"/>
    <w:rsid w:val="06B45C96"/>
    <w:rsid w:val="06D2E2E5"/>
    <w:rsid w:val="06E71F90"/>
    <w:rsid w:val="071ED499"/>
    <w:rsid w:val="07CC9BB1"/>
    <w:rsid w:val="07D5D9F0"/>
    <w:rsid w:val="07EA55D1"/>
    <w:rsid w:val="07EA8699"/>
    <w:rsid w:val="080D2959"/>
    <w:rsid w:val="08A375FD"/>
    <w:rsid w:val="09205ECB"/>
    <w:rsid w:val="093B0893"/>
    <w:rsid w:val="098C0D27"/>
    <w:rsid w:val="09E92A5D"/>
    <w:rsid w:val="0A831410"/>
    <w:rsid w:val="0B12715E"/>
    <w:rsid w:val="0B17D5BC"/>
    <w:rsid w:val="0B2CF330"/>
    <w:rsid w:val="0B38C950"/>
    <w:rsid w:val="0BA6D8C0"/>
    <w:rsid w:val="0BD07778"/>
    <w:rsid w:val="0C072278"/>
    <w:rsid w:val="0C3721BA"/>
    <w:rsid w:val="0C3DA77A"/>
    <w:rsid w:val="0C5BD52A"/>
    <w:rsid w:val="0CE47B36"/>
    <w:rsid w:val="0D5B2D48"/>
    <w:rsid w:val="0D8DEFC5"/>
    <w:rsid w:val="0DB4739C"/>
    <w:rsid w:val="0DF31E89"/>
    <w:rsid w:val="0E896460"/>
    <w:rsid w:val="0EB50FC9"/>
    <w:rsid w:val="0EF7C4A0"/>
    <w:rsid w:val="0F44F1C8"/>
    <w:rsid w:val="0F55A0BB"/>
    <w:rsid w:val="0F6E3295"/>
    <w:rsid w:val="10E99C05"/>
    <w:rsid w:val="10F4C0A5"/>
    <w:rsid w:val="116DB458"/>
    <w:rsid w:val="11B21812"/>
    <w:rsid w:val="11B685AA"/>
    <w:rsid w:val="11DC4242"/>
    <w:rsid w:val="11EC878D"/>
    <w:rsid w:val="11FDA68C"/>
    <w:rsid w:val="1241E61C"/>
    <w:rsid w:val="126BCDCA"/>
    <w:rsid w:val="12AD8498"/>
    <w:rsid w:val="12B37512"/>
    <w:rsid w:val="1384DFEC"/>
    <w:rsid w:val="13AEBF2F"/>
    <w:rsid w:val="13F40A05"/>
    <w:rsid w:val="1424E8D2"/>
    <w:rsid w:val="14A4531B"/>
    <w:rsid w:val="14D5B28B"/>
    <w:rsid w:val="1508C638"/>
    <w:rsid w:val="153A18AB"/>
    <w:rsid w:val="153A6A83"/>
    <w:rsid w:val="15AA1933"/>
    <w:rsid w:val="15CFA29E"/>
    <w:rsid w:val="160BB67C"/>
    <w:rsid w:val="1664C903"/>
    <w:rsid w:val="16662EC1"/>
    <w:rsid w:val="16CEC0B7"/>
    <w:rsid w:val="1731AE65"/>
    <w:rsid w:val="177B1DCE"/>
    <w:rsid w:val="17A118B3"/>
    <w:rsid w:val="17CC568B"/>
    <w:rsid w:val="181DF0B1"/>
    <w:rsid w:val="183EFD6F"/>
    <w:rsid w:val="1850627D"/>
    <w:rsid w:val="19923F92"/>
    <w:rsid w:val="1A01B588"/>
    <w:rsid w:val="1A03ED1E"/>
    <w:rsid w:val="1A077B90"/>
    <w:rsid w:val="1A21C330"/>
    <w:rsid w:val="1A2AC8BB"/>
    <w:rsid w:val="1B946221"/>
    <w:rsid w:val="1BFE9FEE"/>
    <w:rsid w:val="1C611DFE"/>
    <w:rsid w:val="1CFED6B8"/>
    <w:rsid w:val="1D582A86"/>
    <w:rsid w:val="1D6A7F49"/>
    <w:rsid w:val="1DA39A9D"/>
    <w:rsid w:val="1EE06F19"/>
    <w:rsid w:val="1F2C3308"/>
    <w:rsid w:val="1FEDF81F"/>
    <w:rsid w:val="207E1B0E"/>
    <w:rsid w:val="210BB021"/>
    <w:rsid w:val="21247611"/>
    <w:rsid w:val="22221CFE"/>
    <w:rsid w:val="23127286"/>
    <w:rsid w:val="234699A2"/>
    <w:rsid w:val="2352289E"/>
    <w:rsid w:val="243403E2"/>
    <w:rsid w:val="2467E6EC"/>
    <w:rsid w:val="247B3765"/>
    <w:rsid w:val="24D29D10"/>
    <w:rsid w:val="24D75F2C"/>
    <w:rsid w:val="2593DE47"/>
    <w:rsid w:val="2594CE0F"/>
    <w:rsid w:val="25B1D6AA"/>
    <w:rsid w:val="25B3613D"/>
    <w:rsid w:val="260A2ADE"/>
    <w:rsid w:val="263938F7"/>
    <w:rsid w:val="269299B8"/>
    <w:rsid w:val="26D72147"/>
    <w:rsid w:val="26E3416B"/>
    <w:rsid w:val="2788C495"/>
    <w:rsid w:val="28636E8F"/>
    <w:rsid w:val="28A0A608"/>
    <w:rsid w:val="28B3E8E3"/>
    <w:rsid w:val="28F3337D"/>
    <w:rsid w:val="290F793A"/>
    <w:rsid w:val="29946F7D"/>
    <w:rsid w:val="29983736"/>
    <w:rsid w:val="2A1C8FD5"/>
    <w:rsid w:val="2A372069"/>
    <w:rsid w:val="2A50360C"/>
    <w:rsid w:val="2AC14F64"/>
    <w:rsid w:val="2C203AB3"/>
    <w:rsid w:val="2CB1FE55"/>
    <w:rsid w:val="2CDAED36"/>
    <w:rsid w:val="2D3B56D7"/>
    <w:rsid w:val="2D5B2045"/>
    <w:rsid w:val="2D6CB14D"/>
    <w:rsid w:val="2E3DCD52"/>
    <w:rsid w:val="2E5A75F8"/>
    <w:rsid w:val="2EB96ACD"/>
    <w:rsid w:val="2EDC9968"/>
    <w:rsid w:val="2F68187E"/>
    <w:rsid w:val="2F781A8E"/>
    <w:rsid w:val="2FDB9E2C"/>
    <w:rsid w:val="307AA71F"/>
    <w:rsid w:val="30AE947F"/>
    <w:rsid w:val="30D27977"/>
    <w:rsid w:val="315FE62E"/>
    <w:rsid w:val="3182DFA8"/>
    <w:rsid w:val="31D27FF3"/>
    <w:rsid w:val="321EFAD1"/>
    <w:rsid w:val="32A6928F"/>
    <w:rsid w:val="32F638EB"/>
    <w:rsid w:val="33F8713F"/>
    <w:rsid w:val="346F9786"/>
    <w:rsid w:val="34AE5041"/>
    <w:rsid w:val="34F9F393"/>
    <w:rsid w:val="35260D6C"/>
    <w:rsid w:val="353197FD"/>
    <w:rsid w:val="353365AA"/>
    <w:rsid w:val="35B2E10F"/>
    <w:rsid w:val="35DA84C9"/>
    <w:rsid w:val="36A502B5"/>
    <w:rsid w:val="36D10259"/>
    <w:rsid w:val="36D21A1D"/>
    <w:rsid w:val="3706C9A3"/>
    <w:rsid w:val="3777C473"/>
    <w:rsid w:val="3793BAC4"/>
    <w:rsid w:val="3798ED7B"/>
    <w:rsid w:val="37CEA3A8"/>
    <w:rsid w:val="37F8919E"/>
    <w:rsid w:val="38386C16"/>
    <w:rsid w:val="383FE401"/>
    <w:rsid w:val="393D8947"/>
    <w:rsid w:val="394A3545"/>
    <w:rsid w:val="394A6728"/>
    <w:rsid w:val="3966DA9B"/>
    <w:rsid w:val="39740DCA"/>
    <w:rsid w:val="399AB61B"/>
    <w:rsid w:val="39CDE81B"/>
    <w:rsid w:val="3A2A26BE"/>
    <w:rsid w:val="3A64E093"/>
    <w:rsid w:val="3A9BD1A4"/>
    <w:rsid w:val="3B09C0B2"/>
    <w:rsid w:val="3BA3F867"/>
    <w:rsid w:val="3BF30E2A"/>
    <w:rsid w:val="3BF36B71"/>
    <w:rsid w:val="3C0746FA"/>
    <w:rsid w:val="3C46D57B"/>
    <w:rsid w:val="3D1AF20A"/>
    <w:rsid w:val="3D5A44F3"/>
    <w:rsid w:val="3D78E131"/>
    <w:rsid w:val="3DC5A4AB"/>
    <w:rsid w:val="3DE37433"/>
    <w:rsid w:val="3E30EA96"/>
    <w:rsid w:val="3EE08AD2"/>
    <w:rsid w:val="3F9BA76A"/>
    <w:rsid w:val="3FAF052E"/>
    <w:rsid w:val="3FE252D9"/>
    <w:rsid w:val="403C60BD"/>
    <w:rsid w:val="404F48BE"/>
    <w:rsid w:val="404F6FEA"/>
    <w:rsid w:val="406B3672"/>
    <w:rsid w:val="406F8C5C"/>
    <w:rsid w:val="40C60B3F"/>
    <w:rsid w:val="4115BD0B"/>
    <w:rsid w:val="411AC9B6"/>
    <w:rsid w:val="41341049"/>
    <w:rsid w:val="413C2471"/>
    <w:rsid w:val="414935F0"/>
    <w:rsid w:val="41CB73F3"/>
    <w:rsid w:val="4280B244"/>
    <w:rsid w:val="428A6F8D"/>
    <w:rsid w:val="42974A2D"/>
    <w:rsid w:val="4339E95B"/>
    <w:rsid w:val="436CA1F9"/>
    <w:rsid w:val="4396B953"/>
    <w:rsid w:val="43976199"/>
    <w:rsid w:val="43AAC435"/>
    <w:rsid w:val="43B86212"/>
    <w:rsid w:val="43E01AFB"/>
    <w:rsid w:val="44142E52"/>
    <w:rsid w:val="441C61C5"/>
    <w:rsid w:val="44263D4B"/>
    <w:rsid w:val="444ADE61"/>
    <w:rsid w:val="450A2F0A"/>
    <w:rsid w:val="4530CF1F"/>
    <w:rsid w:val="45439257"/>
    <w:rsid w:val="457669C1"/>
    <w:rsid w:val="45FF1EBA"/>
    <w:rsid w:val="46052098"/>
    <w:rsid w:val="461C9C57"/>
    <w:rsid w:val="4622FEEF"/>
    <w:rsid w:val="462905C5"/>
    <w:rsid w:val="465AA836"/>
    <w:rsid w:val="46975B52"/>
    <w:rsid w:val="46D8F5F7"/>
    <w:rsid w:val="47980945"/>
    <w:rsid w:val="4799CFD7"/>
    <w:rsid w:val="47F8ABF0"/>
    <w:rsid w:val="4894320D"/>
    <w:rsid w:val="48B74F9F"/>
    <w:rsid w:val="4983DA9A"/>
    <w:rsid w:val="49C766D3"/>
    <w:rsid w:val="49FBFE28"/>
    <w:rsid w:val="4A0A053D"/>
    <w:rsid w:val="4A4293B2"/>
    <w:rsid w:val="4B1AA711"/>
    <w:rsid w:val="4B1EF28A"/>
    <w:rsid w:val="4B234D1E"/>
    <w:rsid w:val="4BD97EE0"/>
    <w:rsid w:val="4C17431C"/>
    <w:rsid w:val="4CAAD10C"/>
    <w:rsid w:val="4CD8B02A"/>
    <w:rsid w:val="4D0003FD"/>
    <w:rsid w:val="4D12195A"/>
    <w:rsid w:val="4D8F5D76"/>
    <w:rsid w:val="4DF120FB"/>
    <w:rsid w:val="4E2E003E"/>
    <w:rsid w:val="4E7EB9DE"/>
    <w:rsid w:val="4ED5C14D"/>
    <w:rsid w:val="4EE464A7"/>
    <w:rsid w:val="4F9DD53F"/>
    <w:rsid w:val="500ABE67"/>
    <w:rsid w:val="502D46A8"/>
    <w:rsid w:val="5033A418"/>
    <w:rsid w:val="505481FA"/>
    <w:rsid w:val="507CF45C"/>
    <w:rsid w:val="509C0DE3"/>
    <w:rsid w:val="509D0824"/>
    <w:rsid w:val="51199DF9"/>
    <w:rsid w:val="5158295B"/>
    <w:rsid w:val="51792894"/>
    <w:rsid w:val="5196B5AC"/>
    <w:rsid w:val="51992CDC"/>
    <w:rsid w:val="51AD717F"/>
    <w:rsid w:val="5204C832"/>
    <w:rsid w:val="5231381C"/>
    <w:rsid w:val="5257C85D"/>
    <w:rsid w:val="528D59E5"/>
    <w:rsid w:val="52D04FDE"/>
    <w:rsid w:val="52D28760"/>
    <w:rsid w:val="52E2FD1C"/>
    <w:rsid w:val="5326FFEF"/>
    <w:rsid w:val="53444354"/>
    <w:rsid w:val="538C10F7"/>
    <w:rsid w:val="5399E0F9"/>
    <w:rsid w:val="53A538D4"/>
    <w:rsid w:val="53A657A5"/>
    <w:rsid w:val="53A95F42"/>
    <w:rsid w:val="544C2DDB"/>
    <w:rsid w:val="5455695E"/>
    <w:rsid w:val="5533E5DA"/>
    <w:rsid w:val="555AA1A6"/>
    <w:rsid w:val="558AABD1"/>
    <w:rsid w:val="55C648FC"/>
    <w:rsid w:val="55DF52E6"/>
    <w:rsid w:val="56576E7F"/>
    <w:rsid w:val="569E462F"/>
    <w:rsid w:val="5743A532"/>
    <w:rsid w:val="575B1F4D"/>
    <w:rsid w:val="57737302"/>
    <w:rsid w:val="588B647A"/>
    <w:rsid w:val="58B7DF7A"/>
    <w:rsid w:val="5905B434"/>
    <w:rsid w:val="593A4027"/>
    <w:rsid w:val="59CFB1B4"/>
    <w:rsid w:val="59FC7C58"/>
    <w:rsid w:val="5A806AAA"/>
    <w:rsid w:val="5A9C3F56"/>
    <w:rsid w:val="5AA7CC76"/>
    <w:rsid w:val="5B1DC159"/>
    <w:rsid w:val="5C879660"/>
    <w:rsid w:val="5CA8A2CA"/>
    <w:rsid w:val="5CD03E9D"/>
    <w:rsid w:val="5D0970DB"/>
    <w:rsid w:val="5D5560D2"/>
    <w:rsid w:val="5D7A6963"/>
    <w:rsid w:val="5E225B4A"/>
    <w:rsid w:val="5E48DD69"/>
    <w:rsid w:val="5E63FFEA"/>
    <w:rsid w:val="5E9B03F7"/>
    <w:rsid w:val="5ECBB852"/>
    <w:rsid w:val="5EEEB748"/>
    <w:rsid w:val="5EFA1C0B"/>
    <w:rsid w:val="5EFB6F43"/>
    <w:rsid w:val="5F21307C"/>
    <w:rsid w:val="5FA77D67"/>
    <w:rsid w:val="5FB7DEA9"/>
    <w:rsid w:val="5FF8705D"/>
    <w:rsid w:val="6047EF16"/>
    <w:rsid w:val="6079A2B1"/>
    <w:rsid w:val="60854513"/>
    <w:rsid w:val="60BD59D3"/>
    <w:rsid w:val="60F269AA"/>
    <w:rsid w:val="61008C82"/>
    <w:rsid w:val="6102F3C6"/>
    <w:rsid w:val="61150A33"/>
    <w:rsid w:val="6117B167"/>
    <w:rsid w:val="614971BF"/>
    <w:rsid w:val="616429F7"/>
    <w:rsid w:val="6186C1AD"/>
    <w:rsid w:val="62156559"/>
    <w:rsid w:val="6231507F"/>
    <w:rsid w:val="623B041E"/>
    <w:rsid w:val="6290D6C7"/>
    <w:rsid w:val="63374464"/>
    <w:rsid w:val="633D38A0"/>
    <w:rsid w:val="63AF3A4D"/>
    <w:rsid w:val="64253BE0"/>
    <w:rsid w:val="643FE468"/>
    <w:rsid w:val="6469D645"/>
    <w:rsid w:val="65050AEE"/>
    <w:rsid w:val="655A6261"/>
    <w:rsid w:val="659A1C88"/>
    <w:rsid w:val="65CE4D85"/>
    <w:rsid w:val="66D4FCF5"/>
    <w:rsid w:val="6722B223"/>
    <w:rsid w:val="673A8337"/>
    <w:rsid w:val="6767909C"/>
    <w:rsid w:val="6805A9F5"/>
    <w:rsid w:val="685BD5C6"/>
    <w:rsid w:val="687CDD02"/>
    <w:rsid w:val="687E63AC"/>
    <w:rsid w:val="68F915FF"/>
    <w:rsid w:val="69D93C91"/>
    <w:rsid w:val="69E2F882"/>
    <w:rsid w:val="6A2181BA"/>
    <w:rsid w:val="6A46CF7B"/>
    <w:rsid w:val="6AA0316B"/>
    <w:rsid w:val="6AA634BC"/>
    <w:rsid w:val="6AB0D7FC"/>
    <w:rsid w:val="6B84E9D5"/>
    <w:rsid w:val="6BA3676E"/>
    <w:rsid w:val="6BD65099"/>
    <w:rsid w:val="6C72B539"/>
    <w:rsid w:val="6C7F3A1D"/>
    <w:rsid w:val="6C90F3C8"/>
    <w:rsid w:val="6D6E61A0"/>
    <w:rsid w:val="6D85CE5C"/>
    <w:rsid w:val="6DAD63B1"/>
    <w:rsid w:val="6E1AFD6B"/>
    <w:rsid w:val="6E564253"/>
    <w:rsid w:val="6EBBA520"/>
    <w:rsid w:val="6F373A1E"/>
    <w:rsid w:val="6F4F5FDE"/>
    <w:rsid w:val="6FA0A263"/>
    <w:rsid w:val="6FD824BF"/>
    <w:rsid w:val="70BF6DDA"/>
    <w:rsid w:val="70C6DDCA"/>
    <w:rsid w:val="722251EA"/>
    <w:rsid w:val="7222B0AF"/>
    <w:rsid w:val="725EB191"/>
    <w:rsid w:val="725F6D1A"/>
    <w:rsid w:val="72CC3C3D"/>
    <w:rsid w:val="735F6049"/>
    <w:rsid w:val="73E3434D"/>
    <w:rsid w:val="741744E1"/>
    <w:rsid w:val="74A37278"/>
    <w:rsid w:val="751D302A"/>
    <w:rsid w:val="75304D10"/>
    <w:rsid w:val="7564A303"/>
    <w:rsid w:val="757A4306"/>
    <w:rsid w:val="75E0E99F"/>
    <w:rsid w:val="767B1166"/>
    <w:rsid w:val="7699F13E"/>
    <w:rsid w:val="76C25FA0"/>
    <w:rsid w:val="76E539C9"/>
    <w:rsid w:val="770372D3"/>
    <w:rsid w:val="77284746"/>
    <w:rsid w:val="776F5813"/>
    <w:rsid w:val="77918F9B"/>
    <w:rsid w:val="78846DBC"/>
    <w:rsid w:val="78B79CC0"/>
    <w:rsid w:val="78C15724"/>
    <w:rsid w:val="79775BB4"/>
    <w:rsid w:val="797DC25B"/>
    <w:rsid w:val="79AA3837"/>
    <w:rsid w:val="7A425F21"/>
    <w:rsid w:val="7A64D80E"/>
    <w:rsid w:val="7A72D45B"/>
    <w:rsid w:val="7A8A066E"/>
    <w:rsid w:val="7B21706F"/>
    <w:rsid w:val="7B9512E7"/>
    <w:rsid w:val="7BFE0069"/>
    <w:rsid w:val="7C7C7197"/>
    <w:rsid w:val="7D241614"/>
    <w:rsid w:val="7D29755B"/>
    <w:rsid w:val="7D8C3CBC"/>
    <w:rsid w:val="7E407DDF"/>
    <w:rsid w:val="7E4CC3D9"/>
    <w:rsid w:val="7E9FB58B"/>
    <w:rsid w:val="7EBD0A6D"/>
    <w:rsid w:val="7F3D56DD"/>
    <w:rsid w:val="7F831E79"/>
    <w:rsid w:val="7F83A7E3"/>
    <w:rsid w:val="7F99A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D645"/>
  <w15:chartTrackingRefBased/>
  <w15:docId w15:val="{5F9648CB-7F56-459A-A10E-E8B7D5AF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4E513B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3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181"/>
  </w:style>
  <w:style w:type="paragraph" w:styleId="Footer">
    <w:name w:val="footer"/>
    <w:basedOn w:val="Normal"/>
    <w:link w:val="FooterChar"/>
    <w:uiPriority w:val="99"/>
    <w:unhideWhenUsed/>
    <w:rsid w:val="00333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181"/>
  </w:style>
  <w:style w:type="paragraph" w:styleId="ListParagraph">
    <w:name w:val="List Paragraph"/>
    <w:basedOn w:val="Normal"/>
    <w:uiPriority w:val="34"/>
    <w:qFormat/>
    <w:rsid w:val="00303B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BB1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863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E936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discovery.co.za/corporate/good-driving-pothole-patrol-driving-chang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transport-network.co.uk/Council-uses-volunteers-to-fill-in-potholes-citing-cuts/13368" TargetMode="External"/><Relationship Id="rId30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C15FBED54A04E925A2B0FB273278F" ma:contentTypeVersion="8" ma:contentTypeDescription="Create a new document." ma:contentTypeScope="" ma:versionID="af798841d90423623a3034ee557406e4">
  <xsd:schema xmlns:xsd="http://www.w3.org/2001/XMLSchema" xmlns:xs="http://www.w3.org/2001/XMLSchema" xmlns:p="http://schemas.microsoft.com/office/2006/metadata/properties" xmlns:ns2="586a42f0-10ec-49f4-8ca3-6239ed70bca6" targetNamespace="http://schemas.microsoft.com/office/2006/metadata/properties" ma:root="true" ma:fieldsID="d08e39c663eacde56480326cfef08329" ns2:_="">
    <xsd:import namespace="586a42f0-10ec-49f4-8ca3-6239ed70bc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a42f0-10ec-49f4-8ca3-6239ed70b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B76BD8BE-56DD-4F76-BF5F-CE05CC3CF0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a42f0-10ec-49f4-8ca3-6239ed70b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167524-9AEB-4CDA-A262-61E25D8672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B4F7E-6D9B-4010-89FE-30C199AE08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10ADFA-2890-476B-B280-4C3309956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Links>
    <vt:vector size="30" baseType="variant"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>https://www.transport-network.co.uk/Council-uses-volunteers-to-fill-in-potholes-citing-cuts/13368</vt:lpwstr>
      </vt:variant>
      <vt:variant>
        <vt:lpwstr/>
      </vt:variant>
      <vt:variant>
        <vt:i4>79</vt:i4>
      </vt:variant>
      <vt:variant>
        <vt:i4>9</vt:i4>
      </vt:variant>
      <vt:variant>
        <vt:i4>0</vt:i4>
      </vt:variant>
      <vt:variant>
        <vt:i4>5</vt:i4>
      </vt:variant>
      <vt:variant>
        <vt:lpwstr>https://www.discovery.co.za/corporate/good-driving-pothole-patrol-driving-change</vt:lpwstr>
      </vt:variant>
      <vt:variant>
        <vt:lpwstr/>
      </vt:variant>
      <vt:variant>
        <vt:i4>917522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Bookmark2</vt:lpwstr>
      </vt:variant>
      <vt:variant>
        <vt:i4>917522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Bookmark1</vt:lpwstr>
      </vt:variant>
      <vt:variant>
        <vt:i4>917522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Bookmark1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Edmonds</dc:creator>
  <cp:keywords/>
  <dc:description/>
  <cp:lastModifiedBy>Peter Robinson</cp:lastModifiedBy>
  <cp:revision>333</cp:revision>
  <dcterms:created xsi:type="dcterms:W3CDTF">2024-10-09T18:27:00Z</dcterms:created>
  <dcterms:modified xsi:type="dcterms:W3CDTF">2024-11-13T21:26:00Z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0x01010052CC15FBED54A04E925A2B0FB273278F</vt:lpwstr>
  </property>
</Properties>
</file>